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4">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6"/>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com as informações fornecidas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0" w:author="Autor desconhecido" w:date="2023-08-17T15:53:10Z">
        <w:r>
          <w:rPr>
            <w:lang w:val="pt-PT"/>
          </w:rPr>
          <w:t>.</w:t>
        </w:r>
      </w:ins>
      <w:del w:id="21" w:author="Andre Angelis" w:date="2023-08-14T17:42:16Z">
        <w:r>
          <w:rPr>
            <w:lang w:val="pt-PT"/>
          </w:rPr>
          <w:delText>, bem como para a melhoria da produtividade, sustentabilidade e competitividade do setor sucroalcooleiro no mercado agrícola</w:delText>
        </w:r>
      </w:del>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2"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3" w:author="Autor desconhecido" w:date="2023-08-22T11:38:35Z">
        <w:r>
          <w:rPr/>
          <w:delText>Brasil</w:delText>
        </w:r>
      </w:del>
      <w:del w:id="24" w:author="Autor desconhecido" w:date="2023-08-22T11:38:35Z">
        <w:r>
          <w:rPr>
            <w:rFonts w:eastAsia="Times New Roman" w:cs="Times New Roman"/>
            <w:color w:val="auto"/>
            <w:kern w:val="0"/>
            <w:sz w:val="22"/>
            <w:szCs w:val="22"/>
            <w:lang w:val="pt-PT" w:eastAsia="en-US" w:bidi="ar-SA"/>
          </w:rPr>
          <w:delText xml:space="preserve">, </w:delText>
        </w:r>
      </w:del>
      <w:del w:id="25" w:author="Autor desconhecido" w:date="2023-08-17T15:56:08Z">
        <w:r>
          <w:rPr>
            <w:rFonts w:eastAsia="Times New Roman" w:cs="Times New Roman"/>
            <w:color w:val="auto"/>
            <w:kern w:val="0"/>
            <w:sz w:val="22"/>
            <w:szCs w:val="22"/>
            <w:lang w:val="pt-PT" w:eastAsia="en-US" w:bidi="ar-SA"/>
          </w:rPr>
          <w:delText xml:space="preserve">a cana-de-açúcar </w:delText>
        </w:r>
      </w:del>
      <w:del w:id="26"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27" w:author="Autor desconhecido" w:date="2023-08-17T15:56:28Z">
        <w:r>
          <w:rPr>
            <w:rFonts w:eastAsia="Times New Roman" w:cs="Times New Roman"/>
            <w:color w:val="auto"/>
            <w:kern w:val="0"/>
            <w:sz w:val="22"/>
            <w:szCs w:val="22"/>
            <w:lang w:val="pt-PT" w:eastAsia="en-US" w:bidi="ar-SA"/>
          </w:rPr>
          <w:delText xml:space="preserve"> e </w:delText>
        </w:r>
      </w:del>
      <w:del w:id="28"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29"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0"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1"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2"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3" w:author="Andre Angelis" w:date="2023-08-14T19:56:40Z">
        <w:del w:id="34" w:author="Autor desconhecido" w:date="2023-08-17T16:10:03Z">
          <w:r>
            <w:rPr/>
            <w:commentReference w:id="6"/>
          </w:r>
        </w:del>
      </w:ins>
      <w:del w:id="35" w:author="Autor desconhecido" w:date="2023-08-17T16:10:03Z">
        <w:r>
          <w:rPr>
            <w:rFonts w:eastAsia="Times New Roman" w:cs="Times New Roman"/>
            <w:color w:val="auto"/>
            <w:kern w:val="0"/>
            <w:sz w:val="22"/>
            <w:szCs w:val="22"/>
            <w:lang w:val="pt-PT" w:eastAsia="en-US" w:bidi="ar-SA"/>
          </w:rPr>
          <w:delText xml:space="preserve"> é uma </w:delText>
        </w:r>
      </w:del>
      <w:del w:id="36"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37" w:author="Autor desconhecido" w:date="2023-08-17T16:10:21Z">
        <w:r>
          <w:rPr>
            <w:rFonts w:eastAsia="Times New Roman" w:cs="Times New Roman"/>
            <w:color w:val="auto"/>
            <w:kern w:val="0"/>
            <w:sz w:val="22"/>
            <w:szCs w:val="22"/>
            <w:lang w:val="pt-PT" w:eastAsia="en-US" w:bidi="ar-SA"/>
          </w:rPr>
          <w:delText>pois gera</w:delText>
        </w:r>
      </w:del>
      <w:del w:id="38"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39"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0" w:author="Autor desconhecido" w:date="2023-08-22T11:38:35Z">
        <w:r>
          <w:rPr>
            <w:rFonts w:eastAsia="Times New Roman" w:cs="Times New Roman"/>
            <w:color w:val="auto"/>
            <w:kern w:val="0"/>
            <w:sz w:val="22"/>
            <w:szCs w:val="22"/>
            <w:lang w:val="pt-PT" w:eastAsia="en-US" w:bidi="ar-SA"/>
          </w:rPr>
          <w:delText xml:space="preserve">Existem </w:delText>
        </w:r>
      </w:del>
      <w:del w:id="41" w:author="Andre Angelis" w:date="2023-08-14T19:57:32Z">
        <w:r>
          <w:rPr>
            <w:rFonts w:eastAsia="Times New Roman" w:cs="Times New Roman"/>
            <w:color w:val="auto"/>
            <w:kern w:val="0"/>
            <w:sz w:val="22"/>
            <w:szCs w:val="22"/>
            <w:lang w:val="pt-PT" w:eastAsia="en-US" w:bidi="ar-SA"/>
          </w:rPr>
          <w:delText>várias</w:delText>
        </w:r>
      </w:del>
      <w:ins w:id="42" w:author="Andre Angelis" w:date="2023-08-14T19:57:33Z">
        <w:del w:id="43" w:author="Autor desconhecido" w:date="2023-08-22T11:38:35Z">
          <w:r>
            <w:rPr>
              <w:rFonts w:eastAsia="Times New Roman" w:cs="Times New Roman"/>
              <w:color w:val="auto"/>
              <w:kern w:val="0"/>
              <w:sz w:val="22"/>
              <w:szCs w:val="22"/>
              <w:lang w:val="pt-PT" w:eastAsia="en-US" w:bidi="ar-SA"/>
            </w:rPr>
            <w:delText>diversas</w:delText>
          </w:r>
        </w:del>
      </w:ins>
      <w:del w:id="44"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45" w:author="Autor desconhecido" w:date="2023-08-18T15:38:44Z">
        <w:r>
          <w:rPr>
            <w:rFonts w:eastAsia="Times New Roman" w:cs="Times New Roman"/>
            <w:color w:val="auto"/>
            <w:kern w:val="0"/>
            <w:sz w:val="22"/>
            <w:szCs w:val="22"/>
            <w:lang w:val="pt-PT" w:eastAsia="en-US" w:bidi="ar-SA"/>
          </w:rPr>
          <w:delText>É</w:delText>
        </w:r>
      </w:del>
      <w:del w:id="46" w:author="Autor desconhecido" w:date="2023-08-22T11:38:35Z">
        <w:r>
          <w:rPr>
            <w:rFonts w:eastAsia="Times New Roman" w:cs="Times New Roman"/>
            <w:color w:val="auto"/>
            <w:kern w:val="0"/>
            <w:sz w:val="22"/>
            <w:szCs w:val="22"/>
            <w:lang w:val="pt-PT" w:eastAsia="en-US" w:bidi="ar-SA"/>
          </w:rPr>
          <w:delText xml:space="preserve"> import</w:delText>
        </w:r>
      </w:del>
      <w:del w:id="47" w:author="Autor desconhecido" w:date="2023-08-18T15:38:56Z">
        <w:r>
          <w:rPr>
            <w:rFonts w:eastAsia="Times New Roman" w:cs="Times New Roman"/>
            <w:color w:val="auto"/>
            <w:kern w:val="0"/>
            <w:sz w:val="22"/>
            <w:szCs w:val="22"/>
            <w:lang w:val="pt-PT" w:eastAsia="en-US" w:bidi="ar-SA"/>
          </w:rPr>
          <w:delText>ante</w:delText>
        </w:r>
      </w:del>
      <w:del w:id="48" w:author="Autor desconhecido" w:date="2023-08-22T11:38:35Z">
        <w:r>
          <w:rPr>
            <w:rFonts w:eastAsia="Times New Roman" w:cs="Times New Roman"/>
            <w:color w:val="auto"/>
            <w:kern w:val="0"/>
            <w:sz w:val="22"/>
            <w:szCs w:val="22"/>
            <w:lang w:val="pt-PT" w:eastAsia="en-US" w:bidi="ar-SA"/>
          </w:rPr>
          <w:delText xml:space="preserve"> plantar as variedades </w:delText>
        </w:r>
      </w:del>
      <w:del w:id="49" w:author="Andre Angelis" w:date="2023-08-14T19:58:10Z">
        <w:r>
          <w:rPr>
            <w:rFonts w:eastAsia="Times New Roman" w:cs="Times New Roman"/>
            <w:color w:val="auto"/>
            <w:kern w:val="0"/>
            <w:sz w:val="22"/>
            <w:szCs w:val="22"/>
            <w:lang w:val="pt-PT" w:eastAsia="en-US" w:bidi="ar-SA"/>
          </w:rPr>
          <w:delText xml:space="preserve">de cana-de-açúcar </w:delText>
        </w:r>
      </w:del>
      <w:del w:id="50" w:author="Autor desconhecido" w:date="2023-08-22T11:38:35Z">
        <w:r>
          <w:rPr>
            <w:rFonts w:eastAsia="Times New Roman" w:cs="Times New Roman"/>
            <w:color w:val="auto"/>
            <w:kern w:val="0"/>
            <w:sz w:val="22"/>
            <w:szCs w:val="22"/>
            <w:lang w:val="pt-PT" w:eastAsia="en-US" w:bidi="ar-SA"/>
          </w:rPr>
          <w:delText>de acordo com seu ambiente de produção</w:delText>
        </w:r>
      </w:del>
      <w:del w:id="51" w:author="Autor desconhecido" w:date="2023-08-22T11:38:35Z">
        <w:r>
          <w:rPr>
            <w:rStyle w:val="Ncoradanotaderodap"/>
            <w:rFonts w:eastAsia="Times New Roman" w:cs="Times New Roman"/>
            <w:color w:val="auto"/>
            <w:kern w:val="0"/>
            <w:sz w:val="22"/>
            <w:szCs w:val="22"/>
            <w:lang w:val="pt-PT" w:eastAsia="en-US" w:bidi="ar-SA"/>
          </w:rPr>
          <w:footnoteReference w:id="2"/>
        </w:r>
      </w:del>
      <w:del w:id="52" w:author="Autor desconhecido" w:date="2023-08-17T16:12:02Z">
        <w:r>
          <w:rPr>
            <w:rFonts w:eastAsia="Times New Roman" w:cs="Times New Roman"/>
            <w:color w:val="auto"/>
            <w:kern w:val="0"/>
            <w:sz w:val="22"/>
            <w:szCs w:val="22"/>
            <w:lang w:val="pt-PT" w:eastAsia="en-US" w:bidi="ar-SA"/>
          </w:rPr>
          <w:delText>.</w:delText>
        </w:r>
      </w:del>
      <w:del w:id="53" w:author="Autor desconhecido" w:date="2023-08-22T11:38:35Z">
        <w:r>
          <w:rPr>
            <w:rFonts w:eastAsia="Times New Roman" w:cs="Times New Roman"/>
            <w:color w:val="auto"/>
            <w:kern w:val="0"/>
            <w:sz w:val="22"/>
            <w:szCs w:val="22"/>
            <w:lang w:val="pt-PT" w:eastAsia="en-US" w:bidi="ar-SA"/>
          </w:rPr>
          <w:delText xml:space="preserve"> </w:delText>
        </w:r>
      </w:del>
      <w:del w:id="54"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55" w:author="Andre Angelis" w:date="2023-08-14T19:59:00Z">
        <w:del w:id="56" w:author="Autor desconhecido" w:date="2023-08-22T11:38:35Z">
          <w:r>
            <w:rPr>
              <w:rFonts w:eastAsia="Times New Roman" w:cs="Times New Roman"/>
              <w:color w:val="auto"/>
              <w:kern w:val="0"/>
              <w:sz w:val="22"/>
              <w:szCs w:val="22"/>
              <w:lang w:val="pt-PT" w:eastAsia="en-US" w:bidi="ar-SA"/>
            </w:rPr>
            <w:delText xml:space="preserve">para que </w:delText>
          </w:r>
        </w:del>
      </w:ins>
      <w:ins w:id="57" w:author="Andre Angelis" w:date="2023-08-14T19:59:00Z">
        <w:del w:id="58" w:author="Autor desconhecido" w:date="2023-08-18T15:39:19Z">
          <w:r>
            <w:rPr>
              <w:rFonts w:eastAsia="Times New Roman" w:cs="Times New Roman"/>
              <w:color w:val="auto"/>
              <w:kern w:val="0"/>
              <w:sz w:val="22"/>
              <w:szCs w:val="22"/>
              <w:lang w:val="pt-PT" w:eastAsia="en-US" w:bidi="ar-SA"/>
            </w:rPr>
            <w:delText xml:space="preserve">ela </w:delText>
          </w:r>
        </w:del>
      </w:ins>
      <w:ins w:id="59" w:author="Andre Angelis" w:date="2023-08-14T19:59:00Z">
        <w:del w:id="60" w:author="Autor desconhecido" w:date="2023-08-22T11:38:35Z">
          <w:r>
            <w:rPr>
              <w:rFonts w:eastAsia="Times New Roman" w:cs="Times New Roman"/>
              <w:color w:val="auto"/>
              <w:kern w:val="0"/>
              <w:sz w:val="22"/>
              <w:szCs w:val="22"/>
              <w:lang w:val="pt-PT" w:eastAsia="en-US" w:bidi="ar-SA"/>
            </w:rPr>
            <w:delText>possa apresentar maior</w:delText>
          </w:r>
        </w:del>
      </w:ins>
      <w:del w:id="61" w:author="Autor desconhecido" w:date="2023-08-22T11:38:35Z">
        <w:r>
          <w:rPr>
            <w:rFonts w:eastAsia="Times New Roman" w:cs="Times New Roman"/>
            <w:color w:val="auto"/>
            <w:kern w:val="0"/>
            <w:sz w:val="22"/>
            <w:szCs w:val="22"/>
            <w:lang w:val="pt-PT" w:eastAsia="en-US" w:bidi="ar-SA"/>
          </w:rPr>
          <w:delText xml:space="preserve"> produtividade, </w:delText>
        </w:r>
      </w:del>
      <w:moveFrom w:id="62" w:author="Andre Angelis" w:date="2023-08-14T19:59:12Z">
        <w:r>
          <w:rPr>
            <w:rFonts w:eastAsia="Times New Roman" w:cs="Times New Roman"/>
            <w:color w:val="auto"/>
            <w:kern w:val="0"/>
            <w:sz w:val="22"/>
            <w:szCs w:val="22"/>
            <w:lang w:val="pt-PT" w:eastAsia="en-US" w:bidi="ar-SA"/>
          </w:rPr>
          <w:t xml:space="preserve">menor </w:t>
        </w:r>
      </w:moveFrom>
      <w:ins w:id="63" w:author="Andre Angelis" w:date="2023-08-14T19:59:15Z">
        <w:del w:id="64" w:author="Autor desconhecido" w:date="2023-08-22T11:38:35Z">
          <w:r>
            <w:rPr>
              <w:rFonts w:eastAsia="Times New Roman" w:cs="Times New Roman"/>
              <w:color w:val="auto"/>
              <w:kern w:val="0"/>
              <w:sz w:val="22"/>
              <w:szCs w:val="22"/>
              <w:lang w:val="pt-PT" w:eastAsia="en-US" w:bidi="ar-SA"/>
            </w:rPr>
            <w:delText xml:space="preserve">melhor </w:delText>
          </w:r>
        </w:del>
      </w:ins>
      <w:del w:id="65" w:author="Autor desconhecido" w:date="2023-08-22T11:38:35Z">
        <w:r>
          <w:rPr>
            <w:rFonts w:eastAsia="Times New Roman" w:cs="Times New Roman"/>
            <w:color w:val="auto"/>
            <w:kern w:val="0"/>
            <w:sz w:val="22"/>
            <w:szCs w:val="22"/>
            <w:lang w:val="pt-PT" w:eastAsia="en-US" w:bidi="ar-SA"/>
          </w:rPr>
          <w:delText xml:space="preserve">qualidade e </w:delText>
        </w:r>
      </w:del>
      <w:del w:id="66" w:author="Andre Angelis" w:date="2023-08-14T19:59:21Z">
        <w:r>
          <w:rPr>
            <w:rFonts w:eastAsia="Times New Roman" w:cs="Times New Roman"/>
            <w:color w:val="auto"/>
            <w:kern w:val="0"/>
            <w:sz w:val="22"/>
            <w:szCs w:val="22"/>
            <w:lang w:val="pt-PT" w:eastAsia="en-US" w:bidi="ar-SA"/>
          </w:rPr>
          <w:delText xml:space="preserve">maior </w:delText>
        </w:r>
      </w:del>
      <w:moveTo w:id="67" w:author="Andre Angelis" w:date="2023-08-14T19:59:22Z">
        <w:del w:id="68" w:author="Autor desconhecido" w:date="2023-08-22T11:38:35Z">
          <w:r>
            <w:rPr>
              <w:rFonts w:eastAsia="Times New Roman" w:cs="Times New Roman"/>
              <w:color w:val="auto"/>
              <w:kern w:val="0"/>
              <w:sz w:val="22"/>
              <w:szCs w:val="22"/>
              <w:lang w:val="pt-PT" w:eastAsia="en-US" w:bidi="ar-SA"/>
            </w:rPr>
            <w:delText>menor</w:delText>
          </w:r>
        </w:del>
      </w:moveTo>
      <w:ins w:id="69" w:author="Andre Angelis" w:date="2023-08-14T19:59:22Z">
        <w:del w:id="70" w:author="Autor desconhecido" w:date="2023-08-22T11:38:35Z">
          <w:r>
            <w:rPr>
              <w:rFonts w:eastAsia="Times New Roman" w:cs="Times New Roman"/>
              <w:color w:val="auto"/>
              <w:kern w:val="0"/>
              <w:sz w:val="22"/>
              <w:szCs w:val="22"/>
              <w:lang w:val="pt-PT" w:eastAsia="en-US" w:bidi="ar-SA"/>
            </w:rPr>
            <w:delText xml:space="preserve"> </w:delText>
          </w:r>
        </w:del>
      </w:ins>
      <w:del w:id="71" w:author="Autor desconhecido" w:date="2023-08-22T11:38:35Z">
        <w:r>
          <w:rPr>
            <w:rFonts w:eastAsia="Times New Roman" w:cs="Times New Roman"/>
            <w:color w:val="auto"/>
            <w:kern w:val="0"/>
            <w:sz w:val="22"/>
            <w:szCs w:val="22"/>
            <w:lang w:val="pt-PT" w:eastAsia="en-US" w:bidi="ar-SA"/>
          </w:rPr>
          <w:delText>suscetibilidade a pragas e doen</w:delText>
        </w:r>
      </w:del>
      <w:del w:id="72" w:author="Autor desconhecido" w:date="2023-08-22T11:38:35Z">
        <w:bookmarkStart w:id="1" w:name="ZOTERO_BREF_SybFbm4Ksmbr11111111111111"/>
        <w:r>
          <w:rPr>
            <w:rFonts w:eastAsia="Times New Roman" w:cs="Times New Roman"/>
            <w:color w:val="auto"/>
            <w:kern w:val="0"/>
            <w:sz w:val="22"/>
            <w:szCs w:val="22"/>
            <w:lang w:val="pt-PT" w:eastAsia="en-US" w:bidi="ar-SA"/>
          </w:rPr>
          <w:delText>ç</w:delText>
        </w:r>
      </w:del>
      <w:del w:id="73" w:author="Autor desconhecido" w:date="2023-08-22T11:38:35Z">
        <w:bookmarkEnd w:id="1"/>
        <w:r>
          <w:rPr>
            <w:rFonts w:eastAsia="Times New Roman" w:cs="Times New Roman"/>
            <w:color w:val="auto"/>
            <w:kern w:val="0"/>
            <w:sz w:val="22"/>
            <w:szCs w:val="22"/>
            <w:lang w:val="pt-PT" w:eastAsia="en-US" w:bidi="ar-SA"/>
          </w:rPr>
          <w:delText>as</w:delText>
        </w:r>
      </w:del>
      <w:del w:id="74" w:author="Autor desconhecido" w:date="2023-08-22T11:38:35Z">
        <w:bookmarkStart w:id="2" w:name="ZOTERO_BREF_Ab4KKez5Jktv11111111111111"/>
        <w:r>
          <w:rPr>
            <w:rFonts w:eastAsia="Times New Roman" w:cs="Times New Roman"/>
            <w:color w:val="auto"/>
            <w:kern w:val="0"/>
            <w:sz w:val="22"/>
            <w:szCs w:val="22"/>
            <w:lang w:val="pt-PT" w:eastAsia="en-US" w:bidi="ar-SA"/>
          </w:rPr>
          <w:delText xml:space="preserve"> </w:delText>
        </w:r>
      </w:del>
      <w:del w:id="75" w:author="Autor desconhecido" w:date="2023-08-22T11:38:35Z">
        <w:bookmarkEnd w:id="2"/>
        <w:r>
          <w:rPr>
            <w:rFonts w:eastAsia="Times New Roman" w:cs="Times New Roman"/>
            <w:color w:val="auto"/>
            <w:kern w:val="0"/>
            <w:sz w:val="22"/>
            <w:szCs w:val="22"/>
            <w:lang w:val="pt-PT" w:eastAsia="en-US" w:bidi="ar-SA"/>
          </w:rPr>
          <w:delText xml:space="preserve">[2][3]  </w:delText>
        </w:r>
      </w:del>
      <w:del w:id="76"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77" w:author="Andre Angelis" w:date="2023-08-14T19:59:47Z">
        <w:r>
          <w:rPr>
            <w:rFonts w:eastAsia="Times New Roman" w:cs="Times New Roman"/>
            <w:color w:val="auto"/>
            <w:kern w:val="0"/>
            <w:sz w:val="22"/>
            <w:szCs w:val="22"/>
            <w:lang w:val="pt-PT" w:eastAsia="en-US" w:bidi="ar-SA"/>
          </w:rPr>
          <w:delText>uma variedade de cana-de-açúcar que é</w:delText>
        </w:r>
      </w:del>
      <w:del w:id="78"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79" w:author="Andre Angelis" w:date="2023-08-14T19:59:59Z">
        <w:r>
          <w:rPr>
            <w:rFonts w:eastAsia="Times New Roman" w:cs="Times New Roman"/>
            <w:color w:val="auto"/>
            <w:kern w:val="0"/>
            <w:sz w:val="22"/>
            <w:szCs w:val="22"/>
            <w:lang w:val="pt-PT" w:eastAsia="en-US" w:bidi="ar-SA"/>
          </w:rPr>
          <w:delText>é uma variedade que</w:delText>
        </w:r>
      </w:del>
      <w:del w:id="80"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81" w:author="Andre Angelis" w:date="2023-08-14T20:00:16Z">
        <w:r>
          <w:rPr>
            <w:rFonts w:eastAsia="Times New Roman" w:cs="Times New Roman"/>
            <w:color w:val="auto"/>
            <w:kern w:val="0"/>
            <w:sz w:val="22"/>
            <w:szCs w:val="22"/>
            <w:lang w:val="pt-PT" w:eastAsia="en-US" w:bidi="ar-SA"/>
          </w:rPr>
          <w:delText>ma variedade de cana-de-açúcar que é</w:delText>
        </w:r>
      </w:del>
      <w:del w:id="82"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3" w:author="Andre Angelis" w:date="2023-08-14T20:00:28Z">
        <w:r>
          <w:rPr>
            <w:rFonts w:eastAsia="Times New Roman" w:cs="Times New Roman"/>
            <w:color w:val="auto"/>
            <w:kern w:val="0"/>
            <w:sz w:val="22"/>
            <w:szCs w:val="22"/>
            <w:lang w:val="pt-PT" w:eastAsia="en-US" w:bidi="ar-SA"/>
          </w:rPr>
          <w:delText xml:space="preserve">uma variedade que é </w:delText>
        </w:r>
      </w:del>
      <w:del w:id="84"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5" w:author="Autor desconhecido" w:date="2023-08-17T20:10:28Z">
        <w:r>
          <w:rPr>
            <w:rFonts w:eastAsia="Times New Roman" w:cs="Times New Roman"/>
            <w:color w:val="auto"/>
            <w:kern w:val="0"/>
            <w:sz w:val="22"/>
            <w:szCs w:val="22"/>
            <w:lang w:val="pt-PT" w:eastAsia="en-US" w:bidi="ar-SA"/>
          </w:rPr>
          <w:delText>As variedades de cana-de-açúcar já</w:delText>
        </w:r>
      </w:del>
      <w:del w:id="86"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87"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88"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89" w:author="Autor desconhecido" w:date="2023-08-22T11:38:35Z">
        <w:r>
          <w:rPr>
            <w:rFonts w:eastAsia="Times New Roman" w:cs="Times New Roman"/>
            <w:color w:val="auto"/>
            <w:kern w:val="0"/>
            <w:sz w:val="22"/>
            <w:szCs w:val="22"/>
            <w:lang w:val="pt-PT" w:eastAsia="en-US" w:bidi="ar-SA"/>
          </w:rPr>
          <w:delText xml:space="preserve">por meio de uma análise de seu </w:delText>
        </w:r>
      </w:del>
      <w:del w:id="90" w:author="Autor desconhecido" w:date="2023-08-22T11:38:35Z">
        <w:bookmarkStart w:id="3" w:name="ZOTERO_BREF_GyJRtPWsm8BW11111111111111"/>
        <w:r>
          <w:rPr>
            <w:rFonts w:eastAsia="Times New Roman" w:cs="Times New Roman"/>
            <w:color w:val="auto"/>
            <w:kern w:val="0"/>
            <w:sz w:val="22"/>
            <w:szCs w:val="22"/>
            <w:lang w:val="pt-PT" w:eastAsia="en-US" w:bidi="ar-SA"/>
          </w:rPr>
          <w:delText>D</w:delText>
        </w:r>
      </w:del>
      <w:del w:id="91" w:author="Autor desconhecido" w:date="2023-08-22T11:38:35Z">
        <w:bookmarkEnd w:id="3"/>
        <w:r>
          <w:rPr>
            <w:rFonts w:eastAsia="Times New Roman" w:cs="Times New Roman"/>
            <w:color w:val="auto"/>
            <w:kern w:val="0"/>
            <w:sz w:val="22"/>
            <w:szCs w:val="22"/>
            <w:lang w:val="pt-PT" w:eastAsia="en-US" w:bidi="ar-SA"/>
          </w:rPr>
          <w:delText>NA [4]</w:delText>
        </w:r>
      </w:del>
      <w:del w:id="92" w:author="Autor desconhecido" w:date="2023-08-17T16:22:34Z">
        <w:r>
          <w:rPr>
            <w:rFonts w:eastAsia="Times New Roman" w:cs="Times New Roman"/>
            <w:color w:val="auto"/>
            <w:kern w:val="0"/>
            <w:sz w:val="22"/>
            <w:szCs w:val="22"/>
            <w:lang w:val="pt-PT" w:eastAsia="en-US" w:bidi="ar-SA"/>
          </w:rPr>
          <w:delText>(3)</w:delText>
        </w:r>
      </w:del>
      <w:del w:id="93" w:author="Autor desconhecido" w:date="2023-08-22T11:38:35Z">
        <w:r>
          <w:rPr>
            <w:rFonts w:eastAsia="Times New Roman" w:cs="Times New Roman"/>
            <w:color w:val="auto"/>
            <w:kern w:val="0"/>
            <w:sz w:val="22"/>
            <w:szCs w:val="22"/>
            <w:lang w:val="pt-PT" w:eastAsia="en-US" w:bidi="ar-SA"/>
          </w:rPr>
          <w:delText>. A identificação molecula</w:delText>
        </w:r>
      </w:del>
      <w:ins w:id="94" w:author="Andre Angelis" w:date="2023-08-14T20:01:42Z">
        <w:del w:id="95" w:author="Autor desconhecido" w:date="2023-08-22T11:38:35Z">
          <w:r>
            <w:rPr/>
            <w:commentReference w:id="7"/>
          </w:r>
        </w:del>
      </w:ins>
      <w:del w:id="96" w:author="Autor desconhecido" w:date="2023-08-22T11:38:35Z">
        <w:r>
          <w:rPr>
            <w:rFonts w:eastAsia="Times New Roman" w:cs="Times New Roman"/>
            <w:color w:val="auto"/>
            <w:kern w:val="0"/>
            <w:sz w:val="22"/>
            <w:szCs w:val="22"/>
            <w:lang w:val="pt-PT" w:eastAsia="en-US" w:bidi="ar-SA"/>
          </w:rPr>
          <w:delText>r é uma técnica importante</w:delText>
        </w:r>
      </w:del>
      <w:del w:id="97" w:author="Autor desconhecido" w:date="2023-08-18T15:40:12Z">
        <w:r>
          <w:rPr>
            <w:rFonts w:eastAsia="Times New Roman" w:cs="Times New Roman"/>
            <w:color w:val="auto"/>
            <w:kern w:val="0"/>
            <w:sz w:val="22"/>
            <w:szCs w:val="22"/>
            <w:lang w:val="pt-PT" w:eastAsia="en-US" w:bidi="ar-SA"/>
          </w:rPr>
          <w:delText xml:space="preserve"> </w:delText>
        </w:r>
      </w:del>
      <w:del w:id="98" w:author="Andre Angelis" w:date="2023-08-14T20:02:39Z">
        <w:r>
          <w:rPr>
            <w:rFonts w:eastAsia="Times New Roman" w:cs="Times New Roman"/>
            <w:color w:val="auto"/>
            <w:kern w:val="0"/>
            <w:sz w:val="22"/>
            <w:szCs w:val="22"/>
            <w:lang w:val="pt-PT" w:eastAsia="en-US" w:bidi="ar-SA"/>
          </w:rPr>
          <w:delText>para a cana-de-açúcar</w:delText>
        </w:r>
      </w:del>
      <w:del w:id="99"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100" w:author="Andre Angelis" w:date="2023-08-14T20:02:44Z">
        <w:r>
          <w:rPr>
            <w:rFonts w:eastAsia="Times New Roman" w:cs="Times New Roman"/>
            <w:color w:val="auto"/>
            <w:kern w:val="0"/>
            <w:sz w:val="22"/>
            <w:szCs w:val="22"/>
            <w:lang w:val="pt-PT" w:eastAsia="en-US" w:bidi="ar-SA"/>
          </w:rPr>
          <w:delText xml:space="preserve"> de cana-de-açúcar </w:delText>
        </w:r>
      </w:del>
      <w:del w:id="101"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pPr>
      <w:r>
        <w:rPr/>
        <w:t xml:space="preserve">A Inteligência Artificial (IA) tem se estabelecido como uma revolucionária disciplina que desempenha um papel crucial em diversos setores, inclusive na agricultura. </w:t>
      </w:r>
      <w:moveTo w:id="102" w:author="Autor desconhecido" w:date="2023-08-18T15:45:09Z">
        <w:r>
          <w:rPr/>
          <w:t>Uma das capacidades mais notáveis da IA é a habilidade de processar imagens para o reconhecimento de padrões</w:t>
        </w:r>
      </w:moveTo>
      <w:ins w:id="103" w:author="Autor desconhecido" w:date="2023-08-18T15:46:43Z">
        <w:r>
          <w:rPr/>
          <w:t>. Esta vertente da IA</w:t>
        </w:r>
      </w:ins>
      <w:ins w:id="104" w:author="Autor desconhecido" w:date="2023-08-18T15:51:04Z">
        <w:r>
          <w:rPr/>
          <w:t xml:space="preserve">, a Visão Computacional, </w:t>
        </w:r>
      </w:ins>
      <w:ins w:id="105"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6" w:author="Autor desconhecido" w:date="2023-08-18T15:55:04Z">
        <w:r>
          <w:rPr/>
          <w:delText xml:space="preserve">A </w:delText>
        </w:r>
      </w:del>
      <w:ins w:id="107" w:author="Andre Angelis" w:date="2023-08-14T20:02:59Z">
        <w:del w:id="108" w:author="Autor desconhecido" w:date="2023-08-18T15:55:04Z">
          <w:r>
            <w:rPr/>
            <w:delText xml:space="preserve">sua </w:delText>
          </w:r>
        </w:del>
      </w:ins>
      <w:del w:id="109" w:author="Autor desconhecido" w:date="2023-08-18T15:55:04Z">
        <w:r>
          <w:rPr/>
          <w:delText xml:space="preserve">aplicação </w:delText>
        </w:r>
      </w:del>
      <w:del w:id="110" w:author="Andre Angelis" w:date="2023-08-14T20:03:04Z">
        <w:r>
          <w:rPr/>
          <w:delText>da IA</w:delText>
        </w:r>
      </w:del>
      <w:del w:id="111" w:author="Autor desconhecido" w:date="2023-08-18T15:55:04Z">
        <w:r>
          <w:rPr/>
          <w:delText xml:space="preserve"> no contexto agrícola tem sido amplamente explorada devido ao seu potencial para otimizar processos e aumentar a produtividade. </w:delText>
        </w:r>
      </w:del>
      <w:moveFrom w:id="112" w:author="Autor desconhecido" w:date="2023-08-18T15:44:57Z">
        <w:r>
          <w:rPr/>
          <w:t>Uma das capacidades mais notáveis da IA é a habilidade de processar imagens para o reconhecimento de padrões, o que tem se mostrado extremamente relevante no campo da agronomia</w:t>
        </w:r>
      </w:moveFrom>
      <w:moveFrom w:id="113" w:author="Autor desconhecido" w:date="2023-08-18T15:44:57Z">
        <w:r>
          <w:rPr/>
          <w:commentReference w:id="8"/>
        </w:r>
      </w:moveFrom>
      <w:moveFrom w:id="114" w:author="Autor desconhecido" w:date="2023-08-18T15:44:57Z">
        <w:r>
          <w:rPr/>
          <w:t>.</w:t>
        </w:r>
      </w:moveFrom>
      <w:del w:id="115" w:author="Autor desconhecido" w:date="2023-08-18T15:55:04Z">
        <w:r>
          <w:rPr/>
          <w:delText xml:space="preserve"> </w:delText>
        </w:r>
      </w:del>
      <w:del w:id="116" w:author="Andre Angelis" w:date="2023-08-14T20:04:24Z">
        <w:r>
          <w:rPr/>
          <w:delText xml:space="preserve"> </w:delText>
        </w:r>
      </w:del>
      <w:del w:id="117" w:author="Autor desconhecido" w:date="2023-08-18T15:55:04Z">
        <w:r>
          <w:rPr/>
          <w:delText xml:space="preserve">Dentre as vertentes da Inteligência Artificial, a Visão Computacional desponta como uma área de destaque nesse contexto. </w:delText>
        </w:r>
      </w:del>
      <w:del w:id="118" w:author="Andre Angelis" w:date="2023-08-14T20:04:44Z">
        <w:r>
          <w:rPr/>
          <w:delText xml:space="preserve">A Visão Computacional </w:delText>
        </w:r>
      </w:del>
      <w:ins w:id="119" w:author="Andre Angelis" w:date="2023-08-14T20:04:44Z">
        <w:del w:id="120" w:author="Autor desconhecido" w:date="2023-08-18T15:55:04Z">
          <w:r>
            <w:rPr/>
            <w:delText>Trata-se de</w:delText>
          </w:r>
        </w:del>
      </w:ins>
      <w:del w:id="121" w:author="Andre Angelis" w:date="2023-08-14T20:04:48Z">
        <w:r>
          <w:rPr/>
          <w:delText>é</w:delText>
        </w:r>
      </w:del>
      <w:del w:id="122"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3" w:author="Andre Angelis" w:date="2023-08-14T20:05:06Z">
        <w:r>
          <w:rPr/>
          <w:delText xml:space="preserve"> </w:delText>
        </w:r>
      </w:del>
      <w:r>
        <w:rPr>
          <w:rPrChange w:id="0" w:author="Autor desconhecido" w:date="2023-08-22T11:39:11Z"/>
        </w:rPr>
        <w:t xml:space="preserve"> N</w:t>
      </w:r>
      <w:r>
        <w:rPr/>
        <w:t>a a</w:t>
      </w:r>
      <w:r>
        <w:rPr>
          <w:rPrChange w:id="0" w:author="Autor desconhecido" w:date="2023-08-22T11:39:11Z"/>
        </w:rPr>
        <w:t>gricultura, a Visão Computacional tem sido amplamente aplicada para identificar e analisar aspectos relevantes</w:t>
      </w:r>
      <w:ins w:id="126" w:author="Autor desconhecido" w:date="2023-08-22T09:33:53Z">
        <w:r>
          <w:rPr/>
          <w:t>,</w:t>
        </w:r>
      </w:ins>
      <w:r>
        <w:rPr>
          <w:rPrChange w:id="0" w:author="Autor desconhecido" w:date="2023-08-22T11:39:11Z"/>
        </w:rPr>
        <w:t xml:space="preserve"> </w:t>
      </w:r>
      <w:del w:id="128" w:author="Autor desconhecido" w:date="2023-08-19T16:36:18Z">
        <w:r>
          <w:rPr/>
          <w:delText>das plantas, animais e ambientes agrícolas</w:delText>
        </w:r>
      </w:del>
      <w:ins w:id="129" w:author="Autor desconhecido" w:date="2023-08-18T16:15:24Z">
        <w:r>
          <w:rPr/>
          <w:t xml:space="preserve">como </w:t>
        </w:r>
      </w:ins>
      <w:ins w:id="130" w:author="Autor desconhecido" w:date="2023-08-18T16:19:10Z">
        <w:r>
          <w:rPr/>
          <w:t xml:space="preserve">prever a produtividade da cana-de-açúcar em diferentes </w:t>
        </w:r>
      </w:ins>
      <w:r>
        <w:rPr/>
        <w:t xml:space="preserve">ambientes de produção </w:t>
      </w:r>
      <w:bookmarkStart w:id="4" w:name="ZOTERO_BREF_X5XgHoFmzn8x"/>
      <w:r>
        <w:rPr>
          <w:b w:val="false"/>
          <w:i w:val="false"/>
          <w:caps w:val="false"/>
          <w:smallCaps w:val="false"/>
          <w:position w:val="0"/>
          <w:sz w:val="22"/>
          <w:sz w:val="22"/>
          <w:u w:val="none"/>
          <w:vertAlign w:val="baseline"/>
        </w:rPr>
        <w:t xml:space="preserve">(ALMEIDA et al., </w:t>
      </w:r>
      <w:bookmarkEnd w:id="4"/>
      <w:r>
        <w:rPr>
          <w:b w:val="false"/>
          <w:i w:val="false"/>
          <w:caps w:val="false"/>
          <w:smallCaps w:val="false"/>
          <w:position w:val="0"/>
          <w:sz w:val="22"/>
          <w:sz w:val="22"/>
          <w:u w:val="none"/>
          <w:vertAlign w:val="baseline"/>
        </w:rPr>
        <w:t>2021)</w:t>
      </w:r>
      <w:ins w:id="131" w:author="Autor desconhecido" w:date="2023-08-18T16:19:10Z">
        <w:r>
          <w:rPr/>
          <w:t xml:space="preserve"> reconhecimento de doenças em folhas de </w:t>
        </w:r>
      </w:ins>
      <w:r>
        <w:rPr/>
        <w:t xml:space="preserve">cana </w:t>
      </w:r>
      <w:bookmarkStart w:id="5" w:name="ZOTERO_BREF_O1MbwJpdQcwU"/>
      <w:r>
        <w:rPr>
          <w:b w:val="false"/>
          <w:i w:val="false"/>
          <w:caps w:val="false"/>
          <w:smallCaps w:val="false"/>
          <w:position w:val="0"/>
          <w:sz w:val="22"/>
          <w:sz w:val="22"/>
          <w:u w:val="none"/>
          <w:vertAlign w:val="baseline"/>
        </w:rPr>
        <w:t xml:space="preserve">(MILITANTE; GERARDO; MEDINA, </w:t>
      </w:r>
      <w:bookmarkEnd w:id="5"/>
      <w:r>
        <w:rPr>
          <w:b w:val="false"/>
          <w:i w:val="false"/>
          <w:caps w:val="false"/>
          <w:smallCaps w:val="false"/>
          <w:position w:val="0"/>
          <w:sz w:val="22"/>
          <w:sz w:val="22"/>
          <w:u w:val="none"/>
          <w:vertAlign w:val="baseline"/>
        </w:rPr>
        <w:t>2019)</w:t>
      </w:r>
      <w:r>
        <w:rPr/>
        <w:t xml:space="preserve">; </w:t>
      </w:r>
      <w:bookmarkStart w:id="6" w:name="ZOTERO_BREF_0fYqUdTi9nJ9"/>
      <w:r>
        <w:rPr>
          <w:b w:val="false"/>
          <w:i w:val="false"/>
          <w:caps w:val="false"/>
          <w:smallCaps w:val="false"/>
          <w:position w:val="0"/>
          <w:sz w:val="22"/>
          <w:sz w:val="22"/>
          <w:u w:val="none"/>
          <w:vertAlign w:val="baseline"/>
        </w:rPr>
        <w:t xml:space="preserve">(ORDINE PIRES DA SILVA SIMÕES et al., </w:t>
      </w:r>
      <w:bookmarkEnd w:id="6"/>
      <w:r>
        <w:rPr>
          <w:b w:val="false"/>
          <w:i w:val="false"/>
          <w:caps w:val="false"/>
          <w:smallCaps w:val="false"/>
          <w:position w:val="0"/>
          <w:sz w:val="22"/>
          <w:sz w:val="22"/>
          <w:u w:val="none"/>
          <w:vertAlign w:val="baseline"/>
        </w:rPr>
        <w:t>2023)</w:t>
      </w:r>
      <w:r>
        <w:rPr/>
        <w:t xml:space="preserve">; </w:t>
      </w:r>
      <w:bookmarkStart w:id="7" w:name="ZOTERO_BREF_8DX3fbONtPVF"/>
      <w:r>
        <w:rPr>
          <w:b w:val="false"/>
          <w:i w:val="false"/>
          <w:caps w:val="false"/>
          <w:smallCaps w:val="false"/>
          <w:position w:val="0"/>
          <w:sz w:val="22"/>
          <w:sz w:val="22"/>
          <w:u w:val="none"/>
          <w:vertAlign w:val="baseline"/>
        </w:rPr>
        <w:t xml:space="preserve">(ORDINE PIRES DA SILVA SIMÕES et al., </w:t>
      </w:r>
      <w:bookmarkEnd w:id="7"/>
      <w:r>
        <w:rPr>
          <w:b w:val="false"/>
          <w:i w:val="false"/>
          <w:caps w:val="false"/>
          <w:smallCaps w:val="false"/>
          <w:position w:val="0"/>
          <w:sz w:val="22"/>
          <w:sz w:val="22"/>
          <w:u w:val="none"/>
          <w:vertAlign w:val="baseline"/>
        </w:rPr>
        <w:t>2023)</w:t>
      </w:r>
      <w:r>
        <w:rPr/>
        <w:t xml:space="preserve"> ; </w:t>
      </w:r>
      <w:bookmarkStart w:id="8" w:name="ZOTERO_BREF_s8RjOxd3X5fh"/>
      <w:r>
        <w:rPr>
          <w:b w:val="false"/>
          <w:i w:val="false"/>
          <w:caps w:val="false"/>
          <w:smallCaps w:val="false"/>
          <w:position w:val="0"/>
          <w:sz w:val="22"/>
          <w:sz w:val="22"/>
          <w:u w:val="none"/>
          <w:vertAlign w:val="baseline"/>
        </w:rPr>
        <w:t xml:space="preserve">(MILITANTE; GERARDO; DIONISIO, </w:t>
      </w:r>
      <w:bookmarkEnd w:id="8"/>
      <w:r>
        <w:rPr>
          <w:b w:val="false"/>
          <w:i w:val="false"/>
          <w:caps w:val="false"/>
          <w:smallCaps w:val="false"/>
          <w:position w:val="0"/>
          <w:sz w:val="22"/>
          <w:sz w:val="22"/>
          <w:u w:val="none"/>
          <w:vertAlign w:val="baseline"/>
        </w:rPr>
        <w:t>2019)</w:t>
      </w:r>
      <w:r>
        <w:rPr/>
        <w:t xml:space="preserve">; </w:t>
      </w:r>
      <w:bookmarkStart w:id="9" w:name="ZOTERO_BREF_U9U3xAQ5zAr7"/>
      <w:r>
        <w:rPr>
          <w:b w:val="false"/>
          <w:i w:val="false"/>
          <w:caps w:val="false"/>
          <w:smallCaps w:val="false"/>
          <w:position w:val="0"/>
          <w:sz w:val="22"/>
          <w:sz w:val="22"/>
          <w:u w:val="none"/>
          <w:vertAlign w:val="baseline"/>
        </w:rPr>
        <w:t xml:space="preserve">(HEMALATHA et al., </w:t>
      </w:r>
      <w:bookmarkEnd w:id="9"/>
      <w:r>
        <w:rPr>
          <w:b w:val="false"/>
          <w:i w:val="false"/>
          <w:caps w:val="false"/>
          <w:smallCaps w:val="false"/>
          <w:position w:val="0"/>
          <w:sz w:val="22"/>
          <w:sz w:val="22"/>
          <w:u w:val="none"/>
          <w:vertAlign w:val="baseline"/>
        </w:rPr>
        <w:t>2022)</w:t>
      </w:r>
      <w:r>
        <w:rPr/>
        <w:t xml:space="preserve">; </w:t>
      </w:r>
      <w:bookmarkStart w:id="10" w:name="ZOTERO_BREF_U1lcZ9nJu7wT"/>
      <w:r>
        <w:rPr>
          <w:b w:val="false"/>
          <w:i w:val="false"/>
          <w:caps w:val="false"/>
          <w:smallCaps w:val="false"/>
          <w:position w:val="0"/>
          <w:sz w:val="22"/>
          <w:sz w:val="22"/>
          <w:u w:val="none"/>
          <w:vertAlign w:val="baseline"/>
        </w:rPr>
        <w:t xml:space="preserve">(KUMPALA; WICHAPHA; PRASOMSAB, </w:t>
      </w:r>
      <w:bookmarkEnd w:id="10"/>
      <w:r>
        <w:rPr>
          <w:b w:val="false"/>
          <w:i w:val="false"/>
          <w:caps w:val="false"/>
          <w:smallCaps w:val="false"/>
          <w:position w:val="0"/>
          <w:sz w:val="22"/>
          <w:sz w:val="22"/>
          <w:u w:val="none"/>
          <w:vertAlign w:val="baseline"/>
        </w:rPr>
        <w:t>2022)</w:t>
      </w:r>
      <w:r>
        <w:rPr/>
        <w:t xml:space="preserve"> e</w:t>
      </w:r>
      <w:ins w:id="132" w:author="Autor desconhecido" w:date="2023-08-19T17:11:37Z">
        <w:r>
          <w:rPr/>
          <w:t xml:space="preserve"> </w:t>
        </w:r>
      </w:ins>
      <w:ins w:id="133" w:author="Autor desconhecido" w:date="2023-08-19T17:00:37Z">
        <w:r>
          <w:rPr/>
          <w:t>identificação de</w:t>
        </w:r>
      </w:ins>
      <w:r>
        <w:rPr/>
        <w:t xml:space="preserve"> espécies de</w:t>
      </w:r>
      <w:ins w:id="134" w:author="Autor desconhecido" w:date="2023-08-19T17:00:37Z">
        <w:r>
          <w:rPr/>
          <w:t xml:space="preserve"> planta</w:t>
        </w:r>
      </w:ins>
      <w:r>
        <w:rPr/>
        <w:t xml:space="preserve">s </w:t>
      </w:r>
      <w:bookmarkStart w:id="11" w:name="ZOTERO_BREF_xU9LWHyxnOmF"/>
      <w:r>
        <w:rPr>
          <w:b w:val="false"/>
          <w:i w:val="false"/>
          <w:caps w:val="false"/>
          <w:smallCaps w:val="false"/>
          <w:position w:val="0"/>
          <w:sz w:val="22"/>
          <w:sz w:val="22"/>
          <w:u w:val="none"/>
          <w:vertAlign w:val="baseline"/>
        </w:rPr>
        <w:t xml:space="preserve">(BONNET et al., </w:t>
      </w:r>
      <w:bookmarkEnd w:id="11"/>
      <w:r>
        <w:rPr>
          <w:b w:val="false"/>
          <w:i w:val="false"/>
          <w:caps w:val="false"/>
          <w:smallCaps w:val="false"/>
          <w:position w:val="0"/>
          <w:sz w:val="22"/>
          <w:sz w:val="22"/>
          <w:u w:val="none"/>
          <w:vertAlign w:val="baseline"/>
        </w:rPr>
        <w:t>2016)</w:t>
      </w:r>
      <w:r>
        <w:rPr/>
        <w:t xml:space="preserve">;  </w:t>
      </w:r>
      <w:bookmarkStart w:id="12" w:name="ZOTERO_BREF_2JPg8IUTfipP"/>
      <w:r>
        <w:rPr>
          <w:b w:val="false"/>
          <w:i w:val="false"/>
          <w:caps w:val="false"/>
          <w:smallCaps w:val="false"/>
          <w:position w:val="0"/>
          <w:sz w:val="22"/>
          <w:sz w:val="22"/>
          <w:u w:val="none"/>
          <w:vertAlign w:val="baseline"/>
        </w:rPr>
        <w:t xml:space="preserve">(ZHAO et al., </w:t>
      </w:r>
      <w:bookmarkEnd w:id="12"/>
      <w:r>
        <w:rPr>
          <w:b w:val="false"/>
          <w:i w:val="false"/>
          <w:caps w:val="false"/>
          <w:smallCaps w:val="false"/>
          <w:position w:val="0"/>
          <w:sz w:val="22"/>
          <w:sz w:val="22"/>
          <w:u w:val="none"/>
          <w:vertAlign w:val="baseline"/>
        </w:rPr>
        <w:t>2015)</w:t>
      </w:r>
      <w:r>
        <w:rPr/>
        <w:t xml:space="preserve">;  </w:t>
      </w:r>
      <w:bookmarkStart w:id="13" w:name="ZOTERO_BREF_JCgJIquimUuo"/>
      <w:r>
        <w:rPr>
          <w:b w:val="false"/>
          <w:i w:val="false"/>
          <w:caps w:val="false"/>
          <w:smallCaps w:val="false"/>
          <w:position w:val="0"/>
          <w:sz w:val="22"/>
          <w:sz w:val="22"/>
          <w:u w:val="none"/>
          <w:vertAlign w:val="baseline"/>
        </w:rPr>
        <w:t xml:space="preserve">(WÄLDCHEN et al., </w:t>
      </w:r>
      <w:bookmarkEnd w:id="13"/>
      <w:r>
        <w:rPr>
          <w:b w:val="false"/>
          <w:i w:val="false"/>
          <w:caps w:val="false"/>
          <w:smallCaps w:val="false"/>
          <w:position w:val="0"/>
          <w:sz w:val="22"/>
          <w:sz w:val="22"/>
          <w:u w:val="none"/>
          <w:vertAlign w:val="baseline"/>
        </w:rPr>
        <w:t>2018)</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No contexto de identificação de plantas, pesquisas recentes apontam para </w:t>
      </w:r>
      <w:ins w:id="135" w:author="Autor desconhecido" w:date="2023-08-22T10:29:43Z">
        <w:r>
          <w:rPr/>
          <w:t xml:space="preserve">a crescente utilização da visão computacional </w:t>
        </w:r>
      </w:ins>
      <w:ins w:id="136" w:author="Autor desconhecido" w:date="2023-08-22T10:30:45Z">
        <w:r>
          <w:rPr/>
          <w:t xml:space="preserve">como uma abordagem inovadora e eficaz </w:t>
        </w:r>
      </w:ins>
      <w:ins w:id="137" w:author="Autor desconhecido" w:date="2023-08-22T10:32:04Z">
        <w:r>
          <w:rPr/>
          <w:t>utilizada em contra-ponto ao processo de identificação</w:t>
        </w:r>
      </w:ins>
      <w:r>
        <w:rPr/>
        <w:t xml:space="preserve"> manual,</w:t>
      </w:r>
      <w:ins w:id="138" w:author="Autor desconhecido" w:date="2023-08-22T10:32:04Z">
        <w:r>
          <w:rPr/>
          <w:t xml:space="preserve"> realizado por especialistas humanos</w:t>
        </w:r>
      </w:ins>
      <w:ins w:id="139" w:author="Autor desconhecido" w:date="2023-08-22T10:33:54Z">
        <w:r>
          <w:rPr/>
          <w:t xml:space="preserve">. </w:t>
        </w:r>
      </w:ins>
      <w:ins w:id="140" w:author="Autor desconhecido" w:date="2023-08-22T10:35:39Z">
        <w:r>
          <w:rPr/>
          <w:t xml:space="preserve">Tais especialistas, como botânicos e taxonomistas, possuem amplo conhecimento e experiência para reconhecer diferenças </w:t>
        </w:r>
      </w:ins>
      <w:r>
        <w:rPr/>
        <w:t xml:space="preserve">sutis </w:t>
      </w:r>
      <w:ins w:id="141" w:author="Autor desconhecido" w:date="2023-08-22T10:35:39Z">
        <w:r>
          <w:rPr/>
          <w:t>e</w:t>
        </w:r>
      </w:ins>
      <w:ins w:id="142" w:author="Autor desconhecido" w:date="2023-08-22T10:36:56Z">
        <w:r>
          <w:rPr/>
          <w:t>ntre</w:t>
        </w:r>
      </w:ins>
      <w:r>
        <w:rPr/>
        <w:t xml:space="preserve"> as</w:t>
      </w:r>
      <w:ins w:id="143" w:author="Autor desconhecido" w:date="2023-08-22T10:36:56Z">
        <w:r>
          <w:rPr/>
          <w:t xml:space="preserve"> espécies </w:t>
        </w:r>
      </w:ins>
      <w:r>
        <w:rPr/>
        <w:t>de plantas</w:t>
      </w:r>
      <w:ins w:id="144" w:author="Autor desconhecido" w:date="2023-08-22T10:52:42Z">
        <w:r>
          <w:rPr/>
          <w:t>,</w:t>
        </w:r>
      </w:ins>
      <w:ins w:id="145" w:author="Autor desconhecido" w:date="2023-08-22T10:42:05Z">
        <w:r>
          <w:rPr/>
          <w:t xml:space="preserve"> </w:t>
        </w:r>
      </w:ins>
      <w:r>
        <w:rPr/>
        <w:t xml:space="preserve">tendo </w:t>
      </w:r>
      <w:ins w:id="146" w:author="Autor desconhecido" w:date="2023-08-22T10:42:05Z">
        <w:r>
          <w:rPr/>
          <w:t>com</w:t>
        </w:r>
      </w:ins>
      <w:r>
        <w:rPr/>
        <w:t>o</w:t>
      </w:r>
      <w:ins w:id="147" w:author="Autor desconhecido" w:date="2023-08-22T10:42:05Z">
        <w:r>
          <w:rPr/>
          <w:t xml:space="preserve"> base suas características morfológicas.</w:t>
        </w:r>
      </w:ins>
      <w:ins w:id="148" w:author="Autor desconhecido" w:date="2023-08-22T10:43:07Z">
        <w:r>
          <w:rPr/>
          <w:t xml:space="preserve"> No entanto, </w:t>
        </w:r>
      </w:ins>
      <w:ins w:id="149" w:author="Autor desconhecido" w:date="2023-08-22T10:44:40Z">
        <w:r>
          <w:rPr/>
          <w:t>tal abordagem possui algumas desvantagens, como</w:t>
        </w:r>
      </w:ins>
      <w:ins w:id="150" w:author="Autor desconhecido" w:date="2023-08-22T10:52:57Z">
        <w:r>
          <w:rPr/>
          <w:t xml:space="preserve"> por exemplo</w:t>
        </w:r>
      </w:ins>
      <w:ins w:id="151" w:author="Autor desconhecido" w:date="2023-08-22T10:46:08Z">
        <w:r>
          <w:rPr/>
          <w:t xml:space="preserve"> a limitação de escala, </w:t>
        </w:r>
      </w:ins>
      <w:ins w:id="152" w:author="Autor desconhecido" w:date="2023-08-22T10:49:42Z">
        <w:r>
          <w:rPr/>
          <w:t>frente ao número limitado de profissionais qualificados e a subjetividade</w:t>
        </w:r>
      </w:ins>
      <w:ins w:id="153" w:author="Autor desconhecido" w:date="2023-08-22T10:50:49Z">
        <w:r>
          <w:rPr/>
          <w:t xml:space="preserve"> inerente à interpretação humana </w:t>
        </w:r>
      </w:ins>
      <w:bookmarkStart w:id="14" w:name="ZOTERO_BREF_ySP6c8A75aXy"/>
      <w:r>
        <w:rPr>
          <w:rFonts w:eastAsia="Times New Roman" w:cs="Times New Roman"/>
          <w:color w:val="auto"/>
          <w:lang w:val="pt-PT" w:eastAsia="en-US" w:bidi="ar-SA"/>
        </w:rPr>
        <w:t>(BONNET et al., 2016)</w:t>
      </w:r>
      <w:ins w:id="154" w:author="Autor desconhecido" w:date="2023-08-22T10:50:49Z">
        <w:bookmarkEnd w:id="14"/>
        <w:r>
          <w:rPr/>
          <w:t>.</w:t>
        </w:r>
      </w:ins>
      <w:ins w:id="155" w:author="Autor desconhecido" w:date="2023-08-22T10:53:20Z">
        <w:r>
          <w:rPr/>
          <w:t xml:space="preserve"> </w:t>
        </w:r>
      </w:ins>
      <w:ins w:id="156" w:author="Autor desconhecido" w:date="2023-08-22T10:59:25Z">
        <w:r>
          <w:rPr/>
          <w:t xml:space="preserve">Combinando técnicas de processamento de imagem, aprendizado de máquina e inteligência artificial, a visão computacional </w:t>
        </w:r>
      </w:ins>
      <w:r>
        <w:rPr/>
        <w:t xml:space="preserve">pode </w:t>
      </w:r>
      <w:ins w:id="157" w:author="Autor desconhecido" w:date="2023-08-22T10:59:25Z">
        <w:r>
          <w:rPr/>
          <w:t>oferece</w:t>
        </w:r>
      </w:ins>
      <w:r>
        <w:rPr/>
        <w:t>r</w:t>
      </w:r>
      <w:ins w:id="158" w:author="Autor desconhecido" w:date="2023-08-22T10:59:25Z">
        <w:r>
          <w:rPr/>
          <w:t xml:space="preserve"> algumas vantagens quando comparada ao processo </w:t>
        </w:r>
      </w:ins>
      <w:ins w:id="159" w:author="Autor desconhecido" w:date="2023-08-22T11:00:29Z">
        <w:r>
          <w:rPr/>
          <w:t xml:space="preserve">tradicional relatado. Algoritmos de </w:t>
        </w:r>
      </w:ins>
      <w:ins w:id="160" w:author="Autor desconhecido" w:date="2023-08-22T11:01:37Z">
        <w:r>
          <w:rPr/>
          <w:t>visão computacional são capazes de extrair características visuais únicas de plantas, como padrões de folhas, forma de flores</w:t>
        </w:r>
      </w:ins>
      <w:ins w:id="161" w:author="Autor desconhecido" w:date="2023-08-22T11:02:38Z">
        <w:r>
          <w:rPr/>
          <w:t xml:space="preserve"> e textura de caules</w:t>
        </w:r>
      </w:ins>
      <w:ins w:id="162" w:author="Autor desconhecido" w:date="2023-08-22T11:04:08Z">
        <w:r>
          <w:rPr/>
          <w:t>. Através de</w:t>
        </w:r>
      </w:ins>
      <w:r>
        <w:rPr/>
        <w:t>sses</w:t>
      </w:r>
      <w:ins w:id="163" w:author="Autor desconhecido" w:date="2023-08-22T11:04:08Z">
        <w:r>
          <w:rPr/>
          <w:t xml:space="preserve"> algoritmos</w:t>
        </w:r>
      </w:ins>
      <w:ins w:id="164" w:author="Autor desconhecido" w:date="2023-08-22T11:06:06Z">
        <w:r>
          <w:rPr/>
          <w:t xml:space="preserve">, sistemas de visão computacional </w:t>
        </w:r>
      </w:ins>
      <w:ins w:id="165" w:author="Autor desconhecido" w:date="2023-08-22T11:07:30Z">
        <w:r>
          <w:rPr/>
          <w:t xml:space="preserve">são treinados para identificar plantas com base em conjuntos de dados contendo imagens rotuladas </w:t>
        </w:r>
      </w:ins>
      <w:bookmarkStart w:id="15" w:name="ZOTERO_BREF_CBR05Xp6VZYg"/>
      <w:r>
        <w:rPr>
          <w:b w:val="false"/>
          <w:i w:val="false"/>
          <w:caps w:val="false"/>
          <w:smallCaps w:val="false"/>
          <w:position w:val="0"/>
          <w:sz w:val="22"/>
          <w:sz w:val="22"/>
          <w:u w:val="none"/>
          <w:vertAlign w:val="baseline"/>
        </w:rPr>
        <w:t>(WÄLDCHEN; MÄDER, 2018)</w:t>
      </w:r>
      <w:ins w:id="166" w:author="Autor desconhecido" w:date="2023-08-22T11:07:30Z">
        <w:bookmarkEnd w:id="15"/>
        <w:r>
          <w:rPr/>
          <w:t xml:space="preserve">. </w:t>
        </w:r>
      </w:ins>
      <w:ins w:id="167" w:author="Autor desconhecido" w:date="2023-08-22T11:10:35Z">
        <w:r>
          <w:rPr/>
          <w:t xml:space="preserve">Quanto à limitação de escala, </w:t>
        </w:r>
      </w:ins>
      <w:ins w:id="168" w:author="Autor desconhecido" w:date="2023-08-22T11:14:02Z">
        <w:r>
          <w:rPr/>
          <w:t xml:space="preserve">a utilização de </w:t>
        </w:r>
      </w:ins>
      <w:ins w:id="169" w:author="Autor desconhecido" w:date="2023-08-22T11:11:41Z">
        <w:r>
          <w:rPr/>
          <w:t xml:space="preserve">dispositivos móveis e interfaces amigáveis, permite a identificação de plantas acessível mesmo para pessoas sem formação especializada em botânica </w:t>
        </w:r>
      </w:ins>
      <w:bookmarkStart w:id="16" w:name="ZOTERO_BREF_8Egz5IEQsZsM"/>
      <w:r>
        <w:rPr/>
        <w:t>(ALMEIDA et al., 2020)</w:t>
      </w:r>
      <w:ins w:id="170" w:author="Autor desconhecido" w:date="2023-08-22T11:11:41Z">
        <w:bookmarkEnd w:id="16"/>
        <w:r>
          <w:rPr/>
          <w:t xml:space="preserve">. </w:t>
        </w:r>
      </w:ins>
      <w:del w:id="171" w:author="Autor desconhecido" w:date="2023-08-18T16:15:23Z">
        <w:r>
          <w:rPr/>
          <w:delText>.</w:delText>
        </w:r>
      </w:del>
      <w:del w:id="172" w:author="Autor desconhecido" w:date="2023-08-18T16:15:23Z">
        <w:r>
          <w:rPr/>
          <w:commentReference w:id="9"/>
        </w:r>
      </w:del>
      <w:del w:id="173"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b/>
          <w:bCs/>
          <w:sz w:val="30"/>
          <w:szCs w:val="30"/>
          <w:ins w:id="179" w:author="Autor desconhecido" w:date="2023-08-18T15:56:52Z"/>
        </w:rPr>
      </w:pPr>
      <w:ins w:id="174" w:author="Autor desconhecido" w:date="2023-08-18T15:56:52Z">
        <w:r>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w:t>
        </w:r>
      </w:ins>
      <w:r>
        <w:rPr/>
        <w:t xml:space="preserve">Segundo o Conab </w:t>
      </w:r>
      <w:bookmarkStart w:id="17" w:name="ZOTERO_BREF_Jr5bJhIQm8GJ"/>
      <w:r>
        <w:rPr/>
        <w:t>(2023)</w:t>
      </w:r>
      <w:ins w:id="175" w:author="Autor desconhecido" w:date="2023-08-18T15:56:52Z">
        <w:bookmarkEnd w:id="17"/>
        <w:r>
          <w:rPr/>
          <w:t>, é uma das culturas mais importantes</w:t>
        </w:r>
      </w:ins>
      <w:r>
        <w:rPr/>
        <w:t xml:space="preserve"> do Brasil</w:t>
      </w:r>
      <w:ins w:id="176" w:author="Autor desconhecido" w:date="2023-08-18T15:56:52Z">
        <w:r>
          <w:rPr/>
          <w:t>, ocupando cerca de 14 milhões de hectares, representando cerca de 17% do valor total da produção agrícola brasileira. Estimativas para a safra 2023/24, apontam para uma produção de 40,8 milhões de toneladas  de açúcar e 27,7 milhões de litros de etanol</w:t>
        </w:r>
      </w:ins>
      <w:r>
        <w:rPr/>
        <w:t>.</w:t>
      </w:r>
      <w:ins w:id="177" w:author="Autor desconhecido" w:date="2023-08-18T15:56:52Z">
        <w:r>
          <w:rPr/>
          <w:t xml:space="preserve"> Trata-se, portanto, de uma cultura muito importante para a economia brasileira, gerando empregos, renda e divisas para o país</w:t>
        </w:r>
      </w:ins>
      <w:r>
        <w:rPr/>
        <w:t>.</w:t>
      </w:r>
      <w:ins w:id="178" w:author="Autor desconhecido" w:date="2023-08-18T15:56:52Z">
        <w:r>
          <w:rPr/>
          <w:t xml:space="preserve"> </w:t>
        </w:r>
      </w:ins>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ins w:id="184" w:author="Autor desconhecido" w:date="2023-08-18T15:56:52Z"/>
        </w:rPr>
      </w:pPr>
      <w:r>
        <w:rPr/>
        <w:t xml:space="preserve">O universo dessa cultura é formado por diversas variedades, cada uma com características próprias. A escolha da variedade mais adequada para uma determinada região depende de diversos fatores, incluindo o clima, o solo e o sistema de cultivo. É importante plantar as variedades </w:t>
      </w:r>
      <w:ins w:id="180" w:author="Autor desconhecido" w:date="2023-08-18T15:56:52Z">
        <w:r>
          <w:rPr/>
          <w:t>de acordo com seu ambiente de produção</w:t>
        </w:r>
      </w:ins>
      <w:ins w:id="181" w:author="Autor desconhecido" w:date="2023-08-18T15:56:52Z">
        <w:r>
          <w:rPr>
            <w:rStyle w:val="Ncoradanotaderodap"/>
          </w:rPr>
          <w:footnoteReference w:id="3"/>
        </w:r>
      </w:ins>
      <w:ins w:id="182" w:author="Autor desconhecido" w:date="2023-08-18T15:56:52Z">
        <w:r>
          <w:rPr/>
          <w:t xml:space="preserve"> para que assim possa apresentar maior produtividade, melhor qualidade e menor suscetibilidade a pragas e </w:t>
        </w:r>
      </w:ins>
      <w:r>
        <w:rPr/>
        <w:t xml:space="preserve">doenças </w:t>
      </w:r>
      <w:bookmarkStart w:id="18" w:name="ZOTERO_BREF_zCwsudLL2A6b"/>
      <w:r>
        <w:rPr>
          <w:b w:val="false"/>
          <w:i w:val="false"/>
          <w:caps w:val="false"/>
          <w:smallCaps w:val="false"/>
          <w:position w:val="0"/>
          <w:sz w:val="22"/>
          <w:sz w:val="22"/>
          <w:u w:val="none"/>
          <w:vertAlign w:val="baseline"/>
        </w:rPr>
        <w:t>(CURSI et al., 2022)</w:t>
      </w:r>
      <w:bookmarkEnd w:id="18"/>
      <w:r>
        <w:rPr/>
        <w:t xml:space="preserve"> </w:t>
      </w:r>
      <w:bookmarkStart w:id="19" w:name="ZOTERO_BREF_FbSsiMGO3MQ0"/>
      <w:r>
        <w:rPr>
          <w:b w:val="false"/>
          <w:i w:val="false"/>
          <w:caps w:val="false"/>
          <w:smallCaps w:val="false"/>
          <w:position w:val="0"/>
          <w:sz w:val="22"/>
          <w:sz w:val="22"/>
          <w:u w:val="none"/>
          <w:vertAlign w:val="baseline"/>
        </w:rPr>
        <w:t>(ALMEIDA et al., 2021)</w:t>
      </w:r>
      <w:bookmarkEnd w:id="19"/>
      <w:r>
        <w:rPr/>
        <w:t>. U</w:t>
      </w:r>
      <w:ins w:id="183" w:author="Autor desconhecido" w:date="2023-08-18T15:56:52Z">
        <w:r>
          <w:rPr/>
          <w:t>ma vez plantada, a cana somente será identificada ou por um olhar atento de um especialista humano ou por meio de uma técnica chamada de identificação molecular por meio de uma análise de seu DNA</w:t>
        </w:r>
      </w:ins>
      <w:r>
        <w:rPr/>
        <w:t xml:space="preserve"> </w:t>
      </w:r>
      <w:bookmarkStart w:id="20" w:name="ZOTERO_BREF_BbBolFShcCeQ"/>
      <w:r>
        <w:rPr>
          <w:b w:val="false"/>
          <w:i w:val="false"/>
          <w:caps w:val="false"/>
          <w:smallCaps w:val="false"/>
          <w:position w:val="0"/>
          <w:sz w:val="22"/>
          <w:sz w:val="22"/>
          <w:u w:val="none"/>
          <w:vertAlign w:val="baseline"/>
        </w:rPr>
        <w:t>(ALI et al., 2017)</w:t>
      </w:r>
      <w:bookmarkEnd w:id="20"/>
      <w:r>
        <w:rPr/>
        <w:t>.</w:t>
      </w:r>
    </w:p>
    <w:p>
      <w:pPr>
        <w:pStyle w:val="Corpodotexto"/>
        <w:widowControl w:val="false"/>
        <w:suppressAutoHyphens w:val="true"/>
        <w:bidi w:val="0"/>
        <w:spacing w:lineRule="auto" w:line="360" w:beforeAutospacing="0" w:before="116" w:afterAutospacing="0" w:after="0"/>
        <w:ind w:left="602" w:right="216" w:hanging="0"/>
        <w:jc w:val="both"/>
        <w:rPr/>
      </w:pPr>
      <w:ins w:id="185" w:author="Autor desconhecido" w:date="2023-08-18T15:56:52Z">
        <w:r>
          <w:rPr/>
          <w:t xml:space="preserve">Tendo em vista as limitações apresentadas à atividade de identificação de plantas por especialistas humanos e a análise de DNA depender de equipamento de laboratório especializado, </w:t>
        </w:r>
      </w:ins>
      <w:r>
        <w:rPr/>
        <w:t>pensou-se</w:t>
      </w:r>
      <w:ins w:id="186" w:author="Autor desconhecido" w:date="2023-08-18T15:56:52Z">
        <w:r>
          <w:rPr/>
          <w:t xml:space="preserve"> </w:t>
        </w:r>
      </w:ins>
      <w:r>
        <w:rPr/>
        <w:t>em</w:t>
      </w:r>
      <w:ins w:id="187" w:author="Autor desconhecido" w:date="2023-08-18T15:56:52Z">
        <w:r>
          <w:rPr/>
          <w:t xml:space="preserve"> uma solução</w:t>
        </w:r>
      </w:ins>
      <w:r>
        <w:rPr/>
        <w:t xml:space="preserve"> de baixo custo,</w:t>
      </w:r>
      <w:ins w:id="188" w:author="Autor desconhecido" w:date="2023-08-18T15:56:52Z">
        <w:r>
          <w:rPr/>
          <w:t xml:space="preserve"> baseada em visão computacional</w:t>
        </w:r>
      </w:ins>
      <w:r>
        <w:rPr/>
        <w:t>, que tenha a capacidade de reconhecer a variedade, quando apresentada a uma imagem da cana.</w:t>
      </w:r>
      <w:ins w:id="189" w:author="Autor desconhecido" w:date="2023-08-18T15:56:52Z">
        <w:r>
          <w:rPr/>
          <w:t xml:space="preserve"> </w:t>
        </w:r>
      </w:ins>
      <w:r>
        <w:rPr/>
        <w:t>Neste sentido, foi realizada uma pesquisa na</w:t>
      </w:r>
      <w:ins w:id="190" w:author="Autor desconhecido" w:date="2023-08-18T15:56:52Z">
        <w:r>
          <w:rPr/>
          <w:t xml:space="preserve"> literatura </w:t>
        </w:r>
      </w:ins>
      <w:r>
        <w:rPr/>
        <w:t>especializada e constatado a existência de reconhecimento de espécies de plantas através de IA, porém não foram encontrados trabalhos direcionados à cultura de cana-de-açúcar. Na pesquisa mencionada</w:t>
      </w:r>
      <w:ins w:id="191" w:author="Autor desconhecido" w:date="2023-08-18T15:56:52Z">
        <w:r>
          <w:rPr/>
          <w:t xml:space="preserve"> foram encontrados </w:t>
        </w:r>
      </w:ins>
      <w:r>
        <w:rPr/>
        <w:t>diversos</w:t>
      </w:r>
      <w:ins w:id="192" w:author="Autor desconhecido" w:date="2023-08-18T15:56:52Z">
        <w:r>
          <w:rPr/>
          <w:t xml:space="preserve"> </w:t>
        </w:r>
      </w:ins>
      <w:r>
        <w:rPr/>
        <w:t>estudos</w:t>
      </w:r>
      <w:ins w:id="193" w:author="Autor desconhecido" w:date="2023-08-18T15:56:52Z">
        <w:r>
          <w:rPr/>
          <w:t xml:space="preserve"> correlatos</w:t>
        </w:r>
      </w:ins>
      <w:r>
        <w:rPr/>
        <w:t xml:space="preserve"> que serviram de apoio a este projeto e que serão apresentados na seção 3 “Trabalhos Relacionados”. Dentre eles, dois trabalhos se destacaram em termos de corroborarem com a solução proposta.</w:t>
      </w:r>
      <w:ins w:id="194" w:author="Autor desconhecido" w:date="2023-08-18T15:56:52Z">
        <w:r>
          <w:rPr/>
          <w:t xml:space="preserve"> Em um d</w:t>
        </w:r>
      </w:ins>
      <w:r>
        <w:rPr/>
        <w:t>eles,</w:t>
      </w:r>
      <w:ins w:id="195" w:author="Autor desconhecido" w:date="2023-08-18T15:56:52Z">
        <w:r>
          <w:rPr/>
          <w:t xml:space="preserve"> pesquisadores </w:t>
        </w:r>
      </w:ins>
      <w:r>
        <w:rPr/>
        <w:t>utilizaram a</w:t>
      </w:r>
      <w:ins w:id="196" w:author="Autor desconhecido" w:date="2023-08-18T15:56:52Z">
        <w:r>
          <w:rPr/>
          <w:t xml:space="preserve"> visão computacional para a identificação de espécies de bambu localizados na região nordeste da Índi</w:t>
        </w:r>
      </w:ins>
      <w:r>
        <w:rPr/>
        <w:t xml:space="preserve">a </w:t>
      </w:r>
      <w:bookmarkStart w:id="21" w:name="ZOTERO_BREF_RFKHrleBmPzs"/>
      <w:r>
        <w:rPr/>
        <w:t>(SARMA; TALUKDAR, 2020)</w:t>
      </w:r>
      <w:bookmarkEnd w:id="21"/>
      <w:r>
        <w:rPr/>
        <w:t>.</w:t>
      </w:r>
      <w:ins w:id="197" w:author="Autor desconhecido" w:date="2023-08-18T15:56:52Z">
        <w:r>
          <w:rPr/>
          <w:t xml:space="preserve"> </w:t>
        </w:r>
      </w:ins>
      <w:r>
        <w:rPr/>
        <w:t>Com base nesta pesquisa, surgiu uma das perguntas de pesquisa que este trabalho busca responder: ”Se existe uma solução para a identificação de espécies de bambu, seria possível uma para identificação de variedades de cana-de-açúcar? Em o</w:t>
      </w:r>
      <w:ins w:id="198" w:author="Autor desconhecido" w:date="2023-08-18T15:56:52Z">
        <w:r>
          <w:rPr/>
          <w:t>utro trabalho</w:t>
        </w:r>
      </w:ins>
      <w:r>
        <w:rPr/>
        <w:t>, os autores a</w:t>
      </w:r>
      <w:ins w:id="199" w:author="Autor desconhecido" w:date="2023-08-18T15:56:52Z">
        <w:r>
          <w:rPr/>
          <w:t>present</w:t>
        </w:r>
      </w:ins>
      <w:r>
        <w:rPr/>
        <w:t>aram</w:t>
      </w:r>
      <w:ins w:id="200" w:author="Autor desconhecido" w:date="2023-08-18T15:56:52Z">
        <w:r>
          <w:rPr/>
          <w:t xml:space="preserve"> os resultados da classificação de 4 variedades de cana plantada em canaviais empregando técnicas de IA em imagens de satélite</w:t>
        </w:r>
      </w:ins>
      <w:r>
        <w:rPr/>
        <w:t xml:space="preserve"> </w:t>
      </w:r>
      <w:bookmarkStart w:id="22" w:name="ZOTERO_BREF_FOL5zy60CpRy"/>
      <w:r>
        <w:rPr/>
        <w:t>(MARQUES KAI; OLIVEIRA; COSTA, 2022)</w:t>
      </w:r>
      <w:bookmarkEnd w:id="22"/>
      <w:r>
        <w:rPr/>
        <w:t xml:space="preserve">. Esta pesquisa possibilitou a formulação de outra questão de pesquisa: “Se existe uma solução capaz de reconhecer variedades de cana-de-açúcar utilizando  imagens de satélite, e portanto com visão abrangente do canavial, seria possível o reconhecimento com imagens de campo, ao nível do solo, tendo uma visão individualizada da cana?”  </w:t>
      </w:r>
      <w:del w:id="201" w:author="Autor desconhecido" w:date="2023-08-22T20:22:35Z">
        <w:bookmarkStart w:id="23" w:name="ZOTERO_BREF_JHXFObXCXcdG311111111111"/>
        <w:r>
          <w:rPr/>
          <w:delText xml:space="preserve"> </w:delText>
        </w:r>
      </w:del>
      <w:bookmarkEnd w:id="23"/>
    </w:p>
    <w:p>
      <w:pPr>
        <w:pStyle w:val="Corpodotexto"/>
        <w:widowControl w:val="false"/>
        <w:suppressAutoHyphens w:val="true"/>
        <w:bidi w:val="0"/>
        <w:spacing w:lineRule="auto" w:line="360" w:beforeAutospacing="0" w:before="116" w:afterAutospacing="0" w:after="0"/>
        <w:ind w:left="602" w:right="216" w:hanging="0"/>
        <w:jc w:val="both"/>
        <w:rPr/>
      </w:pPr>
      <w:r>
        <w:rPr/>
        <w:t xml:space="preserve">Desta forma, </w:t>
      </w:r>
      <w:del w:id="202" w:author="Andre Angelis" w:date="2023-08-14T20:07:27Z">
        <w:r>
          <w:rPr/>
          <w:delText xml:space="preserve">o presente </w:delText>
        </w:r>
      </w:del>
      <w:r>
        <w:rPr/>
        <w:t xml:space="preserve">estendendo os trabalhos de SARMA </w:t>
      </w:r>
      <w:bookmarkStart w:id="24" w:name="ZOTERO_BREF_mCLmrMTGyDGY"/>
      <w:r>
        <w:rPr>
          <w:b w:val="false"/>
          <w:i w:val="false"/>
          <w:caps w:val="false"/>
          <w:smallCaps w:val="false"/>
          <w:position w:val="0"/>
          <w:sz w:val="22"/>
          <w:sz w:val="22"/>
          <w:u w:val="none"/>
          <w:vertAlign w:val="baseline"/>
        </w:rPr>
        <w:t>(2020)</w:t>
      </w:r>
      <w:bookmarkEnd w:id="24"/>
      <w:r>
        <w:rPr/>
        <w:t xml:space="preserve"> e KAI, OLIVEIRA &amp; COSTA </w:t>
      </w:r>
      <w:bookmarkStart w:id="25" w:name="ZOTERO_BREF_Qj4YioYHqSeF"/>
      <w:r>
        <w:rPr>
          <w:b w:val="false"/>
          <w:i w:val="false"/>
          <w:caps w:val="false"/>
          <w:smallCaps w:val="false"/>
          <w:position w:val="0"/>
          <w:sz w:val="22"/>
          <w:sz w:val="22"/>
          <w:u w:val="none"/>
          <w:vertAlign w:val="baseline"/>
        </w:rPr>
        <w:t>(2022)</w:t>
      </w:r>
      <w:bookmarkEnd w:id="25"/>
      <w:r>
        <w:rPr/>
        <w:t xml:space="preserve"> </w:t>
      </w:r>
      <w:ins w:id="203" w:author="Andre Angelis" w:date="2023-08-14T20:07:27Z">
        <w:r>
          <w:rPr/>
          <w:t>este</w:t>
        </w:r>
      </w:ins>
      <w:ins w:id="204" w:author="Autor desconhecido" w:date="2023-08-19T17:12:28Z">
        <w:r>
          <w:rPr/>
          <w:t xml:space="preserve"> </w:t>
        </w:r>
      </w:ins>
      <w:r>
        <w:rPr/>
        <w:t>projeto tem como objetivo investigar a viabilidade da utilização de Visão Computacional empregada à identificação de variedades de cana-de-açúcar utilizando imagens fotográficas. Por meio da análise de algoritmos avançados e da adaptação de técnicas de Visão Computacional para esse contexto específico, busca-se compreender a capacidade desses sistemas em acertar na identificação das variedades</w:t>
      </w:r>
      <w:del w:id="205" w:author="Andre Angelis" w:date="2023-08-14T20:07:48Z">
        <w:r>
          <w:rPr/>
          <w:delText xml:space="preserve"> com elevada acurácia</w:delText>
        </w:r>
      </w:del>
      <w:ins w:id="206"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 xml:space="preserve">do processo manual apresentado, permitindo uma identificação mais eficiente e inclusiva, não restrita à especialistas.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ins w:id="208" w:author="Andre Angelis" w:date="2023-08-14T20:10:27Z"/>
        </w:rPr>
      </w:pPr>
      <w:ins w:id="207" w:author="Andre Angelis" w:date="2023-08-14T20:10:27Z">
        <w:r>
          <w:rPr/>
        </w:r>
      </w:ins>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serão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6" w:name="ZOTERO_BREF_ls8QYm6sZk8v"/>
      <w:r>
        <w:rPr/>
        <w:t>(2017)</w:t>
      </w:r>
      <w:bookmarkEnd w:id="26"/>
      <w:r>
        <w:rPr/>
        <w:t xml:space="preserve"> 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 xml:space="preserve">(artigo “antigo”, abrange tecnologia até 2015, verificar com </w:t>
      </w:r>
      <w:r>
        <w:rPr>
          <w:rFonts w:eastAsia="Times New Roman" w:cs="Times New Roman"/>
          <w:b/>
          <w:bCs/>
          <w:i/>
          <w:iCs/>
          <w:color w:val="FF0000"/>
          <w:sz w:val="22"/>
          <w:szCs w:val="22"/>
          <w:lang w:val="pt-PT"/>
        </w:rPr>
        <w:t xml:space="preserve">André </w:t>
      </w:r>
      <w:r>
        <w:rPr>
          <w:rFonts w:eastAsia="Times New Roman" w:cs="Times New Roman"/>
          <w:i/>
          <w:iCs/>
          <w:color w:val="FF0000"/>
          <w:sz w:val="22"/>
          <w:szCs w:val="22"/>
          <w:lang w:val="pt-PT"/>
        </w:rPr>
        <w:t>se seria melhor desconsiderar)</w:t>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7" w:name="ZOTERO_BREF_xm9eXfrR6ZMW"/>
      <w:r>
        <w:rPr>
          <w:b w:val="false"/>
          <w:bCs w:val="false"/>
          <w:i w:val="false"/>
          <w:iCs w:val="false"/>
          <w:caps w:val="false"/>
          <w:smallCaps w:val="false"/>
          <w:position w:val="0"/>
          <w:sz w:val="22"/>
          <w:sz w:val="22"/>
          <w:u w:val="none"/>
          <w:vertAlign w:val="baseline"/>
        </w:rPr>
        <w:t>(2018)</w:t>
      </w:r>
      <w:bookmarkEnd w:id="27"/>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8" w:name="ZOTERO_BREF_5bTLoC2UoeyB"/>
      <w:r>
        <w:rPr>
          <w:b w:val="false"/>
          <w:i w:val="false"/>
          <w:caps w:val="false"/>
          <w:smallCaps w:val="false"/>
          <w:position w:val="0"/>
          <w:sz w:val="22"/>
          <w:sz w:val="22"/>
          <w:u w:val="none"/>
          <w:vertAlign w:val="baseline"/>
        </w:rPr>
        <w:t>(2021)</w:t>
      </w:r>
      <w:bookmarkEnd w:id="28"/>
      <w:r>
        <w:rPr/>
        <w:t xml:space="preserve"> 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Árvores de Decisão:</w:t>
      </w:r>
      <w:r>
        <w:rPr>
          <w:b w:val="false"/>
          <w:bCs w:val="false"/>
          <w:i w:val="false"/>
          <w:iCs w:val="false"/>
          <w:caps w:val="false"/>
          <w:smallCaps w:val="false"/>
          <w:color w:val="auto"/>
          <w:kern w:val="0"/>
        </w:rPr>
        <w:t xml:space="preserve">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Redes Neurais Artificiais:</w:t>
      </w:r>
      <w:r>
        <w:rPr>
          <w:b w:val="false"/>
          <w:bCs w:val="false"/>
          <w:i w:val="false"/>
          <w:iCs w:val="false"/>
          <w:caps w:val="false"/>
          <w:smallCaps w:val="false"/>
          <w:color w:val="auto"/>
          <w:kern w:val="0"/>
        </w:rPr>
        <w:t xml:space="preserve">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 xml:space="preserve">Florestas Aleatórias: </w:t>
      </w:r>
      <w:r>
        <w:rPr>
          <w:b w:val="false"/>
          <w:bCs w:val="false"/>
          <w:i w:val="false"/>
          <w:iCs w:val="false"/>
          <w:caps w:val="false"/>
          <w:smallCaps w:val="false"/>
          <w:color w:val="auto"/>
          <w:kern w:val="0"/>
        </w:rPr>
        <w:t>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descreve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9" w:name="ZOTERO_BREF_XJZSpJMlyiQR"/>
      <w:r>
        <w:rPr>
          <w:b w:val="false"/>
          <w:i w:val="false"/>
          <w:caps w:val="false"/>
          <w:smallCaps w:val="false"/>
          <w:position w:val="0"/>
          <w:sz w:val="22"/>
          <w:sz w:val="22"/>
          <w:u w:val="none"/>
          <w:vertAlign w:val="baseline"/>
        </w:rPr>
        <w:t>(2019)</w:t>
      </w:r>
      <w:bookmarkEnd w:id="29"/>
      <w:r>
        <w:rPr/>
        <w:t xml:space="preserve"> 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são destacados a seguir:  </w:t>
      </w:r>
    </w:p>
    <w:p>
      <w:pPr>
        <w:pStyle w:val="Corpodotexto"/>
        <w:widowControl w:val="false"/>
        <w:suppressAutoHyphens w:val="true"/>
        <w:bidi w:val="0"/>
        <w:spacing w:lineRule="auto" w:line="360" w:before="113" w:after="0"/>
        <w:ind w:left="602" w:right="216" w:hanging="0"/>
        <w:jc w:val="both"/>
        <w:rPr/>
      </w:pPr>
      <w:r>
        <w:rPr/>
        <w:t>Faster R-CNN: usado para detecção de frutas como maçãs, laranjas, mangas, etc. em ambientes naturais como pomares e estufas.</w:t>
      </w:r>
    </w:p>
    <w:p>
      <w:pPr>
        <w:pStyle w:val="Corpodotexto"/>
        <w:widowControl w:val="false"/>
        <w:suppressAutoHyphens w:val="true"/>
        <w:bidi w:val="0"/>
        <w:spacing w:lineRule="auto" w:line="360" w:before="113" w:after="0"/>
        <w:ind w:left="602" w:right="216" w:hanging="0"/>
        <w:jc w:val="both"/>
        <w:rPr/>
      </w:pPr>
      <w:r>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113" w:after="0"/>
        <w:ind w:left="602" w:right="216" w:hanging="0"/>
        <w:jc w:val="both"/>
        <w:rPr/>
      </w:pPr>
      <w:r>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113" w:after="0"/>
        <w:ind w:left="602" w:right="216" w:hanging="0"/>
        <w:jc w:val="both"/>
        <w:rPr/>
      </w:pPr>
      <w:r>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113" w:after="0"/>
        <w:ind w:left="602" w:right="216" w:hanging="0"/>
        <w:jc w:val="both"/>
        <w:rPr/>
      </w:pPr>
      <w:r>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113" w:after="0"/>
        <w:ind w:left="602" w:right="216" w:hanging="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widowControl w:val="false"/>
        <w:suppressAutoHyphens w:val="true"/>
        <w:bidi w:val="0"/>
        <w:spacing w:lineRule="auto" w:line="360" w:before="113" w:after="0"/>
        <w:ind w:left="602" w:right="216" w:hanging="0"/>
        <w:jc w:val="both"/>
        <w:rPr/>
      </w:pPr>
      <w:r>
        <w:rPr/>
        <w:t xml:space="preserve">ZOU et al. </w:t>
      </w:r>
      <w:bookmarkStart w:id="30" w:name="ZOTERO_BREF_IFoqYbHPIxkV"/>
      <w:r>
        <w:rPr>
          <w:b w:val="false"/>
          <w:i w:val="false"/>
          <w:caps w:val="false"/>
          <w:smallCaps w:val="false"/>
          <w:position w:val="0"/>
          <w:sz w:val="22"/>
          <w:sz w:val="22"/>
          <w:u w:val="none"/>
          <w:vertAlign w:val="baseline"/>
        </w:rPr>
        <w:t>(2023)</w:t>
      </w:r>
      <w:bookmarkEnd w:id="30"/>
      <w:r>
        <w:rPr/>
        <w:t xml:space="preserve"> 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inglês means Average  Precision)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1" w:name="ZOTERO_BREF_NpIfEgNSfjYp"/>
      <w:r>
        <w:rPr>
          <w:b w:val="false"/>
          <w:i w:val="false"/>
          <w:caps w:val="false"/>
          <w:smallCaps w:val="false"/>
          <w:position w:val="0"/>
          <w:sz w:val="22"/>
          <w:sz w:val="22"/>
          <w:u w:val="none"/>
          <w:vertAlign w:val="baseline"/>
        </w:rPr>
        <w:t>(2020)</w:t>
      </w:r>
      <w:bookmarkEnd w:id="31"/>
      <w:r>
        <w:rPr/>
        <w:t xml:space="preserve">   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2" w:name="ZOTERO_BREF_6Ej4RQAT7VA8"/>
      <w:r>
        <w:rPr>
          <w:b w:val="false"/>
          <w:i w:val="false"/>
          <w:caps w:val="false"/>
          <w:smallCaps w:val="false"/>
          <w:position w:val="0"/>
          <w:sz w:val="22"/>
          <w:sz w:val="22"/>
          <w:u w:val="none"/>
          <w:vertAlign w:val="baseline"/>
        </w:rPr>
        <w:t>(2021)</w:t>
      </w:r>
      <w:bookmarkEnd w:id="32"/>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3" w:name="ZOTERO_BREF_BOqsvHGqgm9p"/>
      <w:r>
        <w:rPr>
          <w:b w:val="false"/>
          <w:bCs w:val="false"/>
          <w:i w:val="false"/>
          <w:iCs w:val="false"/>
          <w:caps w:val="false"/>
          <w:smallCaps w:val="false"/>
          <w:position w:val="0"/>
          <w:sz w:val="22"/>
          <w:sz w:val="22"/>
          <w:u w:val="none"/>
          <w:vertAlign w:val="baseline"/>
        </w:rPr>
        <w:t>(2017)</w:t>
      </w:r>
      <w:bookmarkEnd w:id="33"/>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4" w:name="ZOTERO_BREF_mOyiRlTgNUOL"/>
      <w:r>
        <w:rPr>
          <w:b w:val="false"/>
          <w:bCs w:val="false"/>
          <w:i w:val="false"/>
          <w:iCs w:val="false"/>
          <w:caps w:val="false"/>
          <w:smallCaps w:val="false"/>
        </w:rPr>
        <w:t>(2022)</w:t>
      </w:r>
      <w:bookmarkEnd w:id="34"/>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  A abordagem apresentada nesta pesquisa, embora possua como objetivo a identificação de variedades de cana, difere-se da nossa proposta devido à utilização do método. Enquanto KAI </w:t>
      </w:r>
      <w:bookmarkStart w:id="35" w:name="ZOTERO_BREF_aUsnA4MaBBLd"/>
      <w:r>
        <w:rPr>
          <w:b w:val="false"/>
          <w:bCs w:val="false"/>
          <w:i w:val="false"/>
          <w:iCs w:val="false"/>
          <w:caps w:val="false"/>
          <w:smallCaps w:val="false"/>
          <w:position w:val="0"/>
          <w:sz w:val="22"/>
          <w:sz w:val="22"/>
          <w:u w:val="none"/>
          <w:vertAlign w:val="baseline"/>
        </w:rPr>
        <w:t>(2022)</w:t>
      </w:r>
      <w:bookmarkEnd w:id="35"/>
      <w:r>
        <w:rPr>
          <w:b w:val="false"/>
          <w:bCs w:val="false"/>
          <w:i w:val="false"/>
          <w:iCs w:val="false"/>
          <w:caps w:val="false"/>
          <w:smallCaps w:val="false"/>
        </w:rPr>
        <w:t xml:space="preserve"> utiliza dados obtidos por sensoriamento remoto (imagens de satélite), nossa proposta é de obtenção de imagens através de  dispositivos fotográficos comuns.</w:t>
      </w:r>
    </w:p>
    <w:p>
      <w:pPr>
        <w:pStyle w:val="Corpodotexto"/>
        <w:widowControl w:val="false"/>
        <w:suppressAutoHyphens w:val="true"/>
        <w:bidi w:val="0"/>
        <w:spacing w:lineRule="auto" w:line="360" w:before="113" w:after="0"/>
        <w:ind w:left="602" w:right="216" w:hanging="0"/>
        <w:jc w:val="both"/>
        <w:rPr/>
      </w:pPr>
      <w:r>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 metodologia utilizada nesta pesquisa contará com as seguintes etapas:  determinar, através de estudos exploratórios, as ferramentas de Inteligência Artificial (IA) que serão utilizadas e suas  respectivas configurações; das ferramentas selecionas, identificar a que melhor se adeque ao reconhecimento dos padrões de imagens. Nesta etapa serão apresentadas às ferramentas, imagens de cana-de-açúcar obtidas na Internet a fim de determinar sua capacidade de reconhecimento; desenvolver um banco de imagens de duas variedades de cana-de-açúcar. Neste processo, será criado um protocolo indicando aspectos como, a câmera utilizada para captura de imagens, quantidade de imagens necessárias, qualidade da imagem, utilização de sensores, foco, iluminação, período do dia, ângulos de captura,entre outros. Ao final teremos, além do banco de imagens, todas as instruções para a condução de experimentos.</w:t>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09" w:author="Andre Angelis" w:date="2023-08-14T20:13:36Z">
        <w:r>
          <w:rPr/>
          <w:commentReference w:id="12"/>
        </w:r>
      </w:ins>
    </w:p>
    <w:p>
      <w:pPr>
        <w:pStyle w:val="Ttulo2"/>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t xml:space="preserve">Computador com </w:t>
      </w:r>
      <w:r>
        <w:rPr>
          <w:strike w:val="false"/>
          <w:dstrike w:val="false"/>
        </w:rPr>
        <w:t>placa</w:t>
      </w:r>
      <w:r>
        <w:rPr/>
        <w:t xml:space="preserve"> GPU </w:t>
      </w:r>
      <w:r>
        <w:rPr>
          <w:i/>
          <w:iCs/>
          <w:color w:val="C9211E"/>
        </w:rPr>
        <w:t>(Configuração...)</w:t>
      </w:r>
      <w:r>
        <w:rPr/>
        <w:t xml:space="preserve">, câmera fotográfica </w:t>
      </w:r>
      <w:r>
        <w:rPr>
          <w:i/>
          <w:iCs/>
          <w:color w:val="C9211E"/>
        </w:rPr>
        <w:t>(configuração…) levantar necessidades….</w:t>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strike w:val="false"/>
          <w:dstrike w:val="false"/>
        </w:rPr>
      </w:r>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Para conduzir esta pesquisa, serão utilizadas diferentes fontes de dados, incluindo literatura científica, publicações acadêmicas e relatórios técnicos listadas no portal de periódicos da CAPES. Operacionalmente, a pesquisa será organizada em etapas, apresentadas a seguir: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Instalação das ferramentas: Instalação e configuração das ferramentas previstas para a utilização durante a pesquisa. Nesta etapa serão realizados os testes operacionais, desde a aquisição das imagens, até os resultados para a validação.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Criação de um banco de imagens: obtenção e parametrização das imagens, definição de algoritmos e criação de cenários de teste.</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 </w:t>
      </w:r>
      <w:r>
        <w:rPr>
          <w:strike w:val="false"/>
          <w:dstrike w:val="false"/>
        </w:rPr>
        <w:t>Seleção da ferramenta: por meio de estudos exploratórios, determinar a capacidade de reconhecimento de padrões de cada algoritmo. Neste sentido, serão utilizados o banco de imagens e os algoritmos selecionados na etapa anterior.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Refinamento do processo: fazer uso de ferramentas de extração de fundo da imagem. Verificar a interferência do fundo da imagem no processo de reconhecimento de padrões, através de testes em imagem original versus imagens com remoção do fundo.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Atualização do banco de imagens: incremento do banco de imagens com duas variedades de cana-de-açúcar, de propriedade da parceria estabelecida. Essa base de dados será construída de forma a contemplar uma diversidade de imagens de alta qualidade, incluindo diferentes ângulos de captura, condições de iluminação e variações nas características das plantas. Ela será essencial para realizar os experimentos e treinar os algoritmos de visão computacional.</w:t>
      </w:r>
      <w:r>
        <w:rPr/>
        <w:commentReference w:id="13"/>
      </w:r>
      <w:r>
        <w:rPr>
          <w:strike w:val="false"/>
          <w:dstrike w:val="false"/>
        </w:rPr>
        <w:t xml:space="preserve"> Será dada atenção à c</w:t>
      </w:r>
      <w:commentRangeStart w:id="14"/>
      <w:r>
        <w:rPr>
          <w:strike w:val="false"/>
          <w:dstrike w:val="false"/>
        </w:rPr>
        <w:t>apacidade de adaptação dos algoritmos a diferentes condições de cultivo, variações morfológicas e estágios de crescimento das plantas</w:t>
      </w:r>
      <w:r>
        <w:rPr>
          <w:strike w:val="false"/>
          <w:dstrike w:val="false"/>
        </w:rPr>
      </w:r>
      <w:commentRangeEnd w:id="14"/>
      <w:r>
        <w:commentReference w:id="14"/>
      </w:r>
      <w:r>
        <w:rPr>
          <w:strike w:val="false"/>
          <w:dstrike w:val="false"/>
        </w:rPr>
        <w:t xml:space="preserve">.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Execução dos experimentos: o</w:t>
      </w:r>
      <w:commentRangeStart w:id="15"/>
      <w:r>
        <w:rPr>
          <w:strike w:val="false"/>
          <w:dstrike w:val="false"/>
        </w:rPr>
        <w:t>s experimentos serão</w:t>
      </w:r>
      <w:r>
        <w:rPr>
          <w:strike w:val="false"/>
          <w:dstrike w:val="false"/>
        </w:rPr>
      </w:r>
      <w:commentRangeEnd w:id="15"/>
      <w:r>
        <w:commentReference w:id="15"/>
      </w:r>
      <w:r>
        <w:rPr>
          <w:strike w:val="false"/>
          <w:dstrike w:val="false"/>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Avaliação dos resultados: Os resultados obtidos nos experimentos serão</w:t>
      </w:r>
      <w:commentRangeStart w:id="16"/>
      <w:r>
        <w:rPr>
          <w:strike w:val="false"/>
          <w:dstrike w:val="false"/>
        </w:rPr>
        <w:t xml:space="preserve"> analisados e</w:t>
      </w:r>
      <w:r>
        <w:rPr>
          <w:strike w:val="false"/>
          <w:dstrike w:val="false"/>
        </w:rPr>
      </w:r>
      <w:commentRangeEnd w:id="16"/>
      <w:r>
        <w:commentReference w:id="16"/>
      </w:r>
      <w:r>
        <w:rPr>
          <w:strike w:val="false"/>
          <w:dstrike w:val="false"/>
        </w:rPr>
        <w:t xml:space="preserve"> discutidos em detalhes, considerando a capacidade dos algoritmos em identificar</w:t>
      </w:r>
      <w:del w:id="210" w:author="Andre Angelis" w:date="2023-08-14T20:26:05Z">
        <w:r>
          <w:rPr>
            <w:strike w:val="false"/>
            <w:dstrike w:val="false"/>
          </w:rPr>
          <w:delText xml:space="preserve"> com precisão </w:delText>
        </w:r>
      </w:del>
      <w:r>
        <w:rPr>
          <w:strike w:val="false"/>
          <w:dstrike w:val="false"/>
        </w:rPr>
        <w:t xml:space="preserve">as variedades de cana-de-açúcar. Será dada ênfase à </w:t>
      </w:r>
      <w:commentRangeStart w:id="17"/>
      <w:r>
        <w:rPr>
          <w:strike w:val="false"/>
          <w:dstrike w:val="false"/>
        </w:rPr>
        <w:t>confiabilidade dos resultado</w:t>
      </w:r>
      <w:r>
        <w:rPr>
          <w:strike w:val="false"/>
          <w:dstrike w:val="false"/>
        </w:rPr>
      </w:r>
      <w:commentRangeEnd w:id="17"/>
      <w:r>
        <w:commentReference w:id="17"/>
      </w:r>
      <w:r>
        <w:rPr>
          <w:strike w:val="false"/>
          <w:dstrike w:val="false"/>
        </w:rPr>
        <w:t xml:space="preserve">s, apontando as limitações e desafios encontrados durante o processo de identificação. A análise também incluirá a comparação entre os algoritmos utilizados, levando em conta os resultados obtidos. </w:t>
      </w:r>
      <w:del w:id="211" w:author="Andre Angelis" w:date="2023-08-14T20:27:11Z">
        <w:r>
          <w:rPr>
            <w:strike w:val="false"/>
            <w:dstrike w:val="false"/>
          </w:rPr>
          <w:delText xml:space="preserve">, visando validar a eficácia da visão computacional nesse contexto agrícola específico. </w:delText>
        </w:r>
      </w:del>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18"/>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VERTIX. </w:t>
      </w:r>
      <w:commentRangeStart w:id="19"/>
      <w:r>
        <w:rPr/>
      </w:r>
      <w:commentRangeEnd w:id="18"/>
      <w:r>
        <w:commentReference w:id="18"/>
      </w:r>
      <w:r>
        <w:rPr/>
        <w:t xml:space="preserve">Métodos e até mesmo aplicativos já existem para identificação de plantas através das características da folha. No entanto, raros são os estudos relativos à identificação de variedades de cana-de-açúcar.  </w:t>
      </w:r>
      <w:commentRangeEnd w:id="19"/>
      <w:r>
        <w:commentReference w:id="19"/>
      </w:r>
      <w:r>
        <w:rPr/>
      </w:r>
    </w:p>
    <w:p>
      <w:pPr>
        <w:pStyle w:val="Corpodotexto"/>
        <w:bidi w:val="0"/>
        <w:spacing w:lineRule="auto" w:line="360" w:beforeAutospacing="0" w:before="240" w:afterAutospacing="0" w:after="0"/>
        <w:ind w:left="602" w:right="216" w:hanging="0"/>
        <w:jc w:val="both"/>
        <w:rPr/>
      </w:pPr>
      <w:r>
        <w:rPr/>
        <w:t>A sinalizaçã</w:t>
      </w:r>
      <w:commentRangeStart w:id="20"/>
      <w:r>
        <w:rPr/>
        <w:t xml:space="preserve">o de uma empresa </w:t>
      </w:r>
      <w:r>
        <w:rPr/>
      </w:r>
      <w:commentRangeEnd w:id="20"/>
      <w:r>
        <w:commentReference w:id="2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2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21"/>
      <w:r>
        <w:commentReference w:id="2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22"/>
      <w:r>
        <w:rPr/>
        <w:t>VERTIX</w:t>
      </w:r>
      <w:r>
        <w:rPr/>
      </w:r>
      <w:commentRangeEnd w:id="22"/>
      <w:r>
        <w:commentReference w:id="22"/>
      </w:r>
      <w:r>
        <w:rPr/>
        <w:t xml:space="preserve"> e variedades de outros Institutos, como IAC, CTC, EMBRAPA, entre outros. </w:t>
      </w:r>
    </w:p>
    <w:p>
      <w:pPr>
        <w:pStyle w:val="Corpodotexto"/>
        <w:numPr>
          <w:ilvl w:val="0"/>
          <w:numId w:val="5"/>
        </w:numPr>
        <w:spacing w:lineRule="auto" w:line="360" w:before="1" w:after="0"/>
        <w:ind w:left="1080" w:right="219" w:hanging="360"/>
        <w:jc w:val="both"/>
        <w:rPr/>
      </w:pPr>
      <w:r>
        <w:rPr/>
        <w:t>A pesquisa pode</w:t>
      </w:r>
      <w:commentRangeStart w:id="23"/>
      <w:r>
        <w:rPr/>
        <w:t xml:space="preserve"> tornar-se aplicada</w:t>
      </w:r>
      <w:r>
        <w:rPr/>
      </w:r>
      <w:commentRangeEnd w:id="23"/>
      <w:r>
        <w:commentReference w:id="23"/>
      </w:r>
      <w:r>
        <w:rPr/>
        <w:t xml:space="preserve"> e sua relevância validada pelo mercado atraindo possíveis grandes empresas do mercado.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24"/>
      <w:r>
        <w:rPr>
          <w:rFonts w:eastAsia="Times New Roman" w:cs="Times New Roman"/>
          <w:b w:val="false"/>
          <w:bCs w:val="false"/>
          <w:i/>
          <w:iCs/>
          <w:color w:val="FF0000"/>
          <w:sz w:val="24"/>
          <w:szCs w:val="24"/>
          <w:u w:val="single"/>
        </w:rPr>
        <w:t>(será estabelecido posteriormente..)</w:t>
      </w:r>
      <w:commentRangeEnd w:id="24"/>
      <w:r>
        <w:commentReference w:id="24"/>
      </w:r>
      <w:r>
        <w:rPr>
          <w:rFonts w:eastAsia="Times New Roman" w:cs="Times New Roman"/>
          <w:b w:val="false"/>
          <w:bCs w:val="false"/>
          <w:i/>
          <w:iCs/>
          <w:color w:val="FF0000"/>
          <w:sz w:val="24"/>
          <w:szCs w:val="24"/>
          <w:u w:val="single"/>
        </w:rPr>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2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25"/>
      <w:r>
        <w:commentReference w:id="2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2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26"/>
      <w:r>
        <w:commentReference w:id="2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12"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27"/>
      <w:r>
        <w:rPr/>
        <w:t>Esta pesquisa investiga a viabilidade de ferramentas computacionais identificar</w:t>
      </w:r>
      <w:ins w:id="213" w:author="Andre Angelis" w:date="2023-08-14T20:37:57Z">
        <w:r>
          <w:rPr/>
          <w:t>em</w:t>
        </w:r>
      </w:ins>
      <w:r>
        <w:rPr/>
        <w:t xml:space="preserve"> e diferenciar</w:t>
      </w:r>
      <w:ins w:id="214" w:author="Andre Angelis" w:date="2023-08-14T20:38:00Z">
        <w:r>
          <w:rPr/>
          <w:t>em</w:t>
        </w:r>
      </w:ins>
      <w:r>
        <w:rPr/>
        <w:t xml:space="preserve"> variedades de cana-de-açúcar, atividade desenvolvida</w:t>
      </w:r>
      <w:ins w:id="215" w:author="Andre Angelis" w:date="2023-08-14T20:38:05Z">
        <w:r>
          <w:rPr/>
          <w:t xml:space="preserve"> atualmente s</w:t>
        </w:r>
      </w:ins>
      <w:ins w:id="216" w:author="Andre Angelis" w:date="2023-08-14T20:38:05Z">
        <w:r>
          <w:rPr>
            <w:rFonts w:eastAsia="Times New Roman" w:cs="Times New Roman"/>
            <w:lang w:val="pt-PT" w:eastAsia="en-US" w:bidi="ar-SA"/>
          </w:rPr>
          <w:t xml:space="preserve">ó </w:t>
        </w:r>
      </w:ins>
      <w:del w:id="217"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27"/>
      <w:r>
        <w:commentReference w:id="2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18"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19" w:author="Andre Angelis" w:date="2023-08-14T20:39:03Z">
        <w:r>
          <w:rPr/>
          <w:commentReference w:id="28"/>
        </w:r>
      </w:ins>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29"/>
      <w:r>
        <w:rPr/>
        <w:t xml:space="preserve"> </w:t>
      </w:r>
      <w:r>
        <w:rPr>
          <w:color w:val="FF0000"/>
        </w:rPr>
        <w:t>C</w:t>
      </w:r>
      <w:r>
        <w:rPr>
          <w:color w:val="FF0000"/>
          <w:sz w:val="28"/>
          <w:szCs w:val="28"/>
        </w:rPr>
        <w:t>onversar a possibilidade de antecipar ao máximo a conclusão do Douturado!</w:t>
      </w:r>
      <w:commentRangeEnd w:id="29"/>
      <w:r>
        <w:commentReference w:id="29"/>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20"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6" w:name="ZOTERO_BREF_lDaivJ3iFAzO"/>
      <w:bookmarkEnd w:id="36"/>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deep learning. Em: POONIA, R. C.; SINGH, V.; NAYAK, S. R. (Eds.). </w:t>
      </w:r>
      <w:r>
        <w:rPr>
          <w:b/>
        </w:rPr>
        <w:t>Deep Learning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Deep Learning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Deep Learning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Deep Learning-Based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Plant Leaf Detection and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Sugarcane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Transformer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xHhfHhHsPkON_Copia_1"/>
      <w:bookmarkStart w:id="38" w:name="ZOTERO_BREF_xHhfHhHsPkON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9" w:name="ZOTERO_BREF_lDaivJ3iFAzO_Copia_1"/>
      <w:bookmarkStart w:id="40" w:name="ZOTERO_BREF_lDaivJ3iFAzO_Copia_1"/>
      <w:bookmarkEnd w:id="40"/>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fals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false"/>
        <w:ind w:left="0" w:right="0" w:hanging="0"/>
        <w:rPr/>
      </w:pPr>
      <w:r>
        <w:rPr>
          <w:rFonts w:ascii="Liberation Serif" w:hAnsi="Liberation Serif" w:eastAsia="Segoe UI" w:cs="Tahoma"/>
          <w:sz w:val="24"/>
          <w:szCs w:val="24"/>
          <w:lang w:val="en-US" w:eastAsia="en-US" w:bidi="en-US"/>
        </w:rPr>
      </w:r>
    </w:p>
  </w:comment>
  <w:comment w:id="12" w:author="Andre Angelis" w:date="2023-08-14T20:13:36Z" w:initials="AFA">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false"/>
        <w:ind w:left="51103" w:right="0" w:hanging="0"/>
        <w:rPr/>
      </w:pPr>
      <w:r>
        <w:rPr>
          <w:rFonts w:ascii="Liberation Serif" w:hAnsi="Liberation Serif" w:eastAsia="Segoe UI" w:cs="Tahoma"/>
          <w:sz w:val="24"/>
          <w:szCs w:val="24"/>
          <w:lang w:val="en-US" w:eastAsia="en-US" w:bidi="en-US"/>
        </w:rPr>
      </w:r>
    </w:p>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3" w:author="Andre Angelis" w:date="2023-08-14T20:20:2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false"/>
        <w:ind w:left="0" w:right="0" w:hanging="0"/>
        <w:rPr/>
      </w:pPr>
      <w:r>
        <w:rPr>
          <w:rFonts w:ascii="Liberation Serif" w:hAnsi="Liberation Serif" w:eastAsia="Segoe UI" w:cs="Tahoma"/>
          <w:sz w:val="24"/>
          <w:szCs w:val="24"/>
          <w:lang w:val="en-US" w:eastAsia="en-US" w:bidi="en-US"/>
        </w:rPr>
      </w:r>
    </w:p>
  </w:comment>
  <w:comment w:id="14" w:author="Andre Angelis" w:date="2023-08-14T20:19:36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5" w:author="Andre Angelis" w:date="2023-08-14T20:21:31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false"/>
        <w:ind w:left="0" w:right="0" w:hanging="0"/>
        <w:rPr/>
      </w:pPr>
      <w:r>
        <w:rPr>
          <w:rFonts w:ascii="Liberation Serif" w:hAnsi="Liberation Serif" w:eastAsia="Segoe UI" w:cs="Tahoma"/>
          <w:sz w:val="24"/>
          <w:szCs w:val="24"/>
          <w:lang w:val="en-US" w:eastAsia="en-US" w:bidi="en-US"/>
        </w:rPr>
      </w:r>
    </w:p>
  </w:comment>
  <w:comment w:id="16" w:author="Andre Angelis" w:date="2023-08-14T20:25:4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17" w:author="Andre Angelis" w:date="2023-08-14T20:26:1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false"/>
        <w:ind w:left="0" w:right="0" w:hanging="0"/>
        <w:rPr/>
      </w:pPr>
      <w:r>
        <w:rPr>
          <w:rFonts w:ascii="Liberation Serif" w:hAnsi="Liberation Serif" w:eastAsia="Segoe UI" w:cs="Tahoma"/>
          <w:sz w:val="24"/>
          <w:szCs w:val="24"/>
          <w:lang w:val="en-US" w:eastAsia="en-US" w:bidi="en-US"/>
        </w:rPr>
      </w:r>
    </w:p>
  </w:comment>
  <w:comment w:id="18" w:author="Andre Angelis" w:date="2023-08-14T20:30:1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false"/>
        <w:ind w:left="0" w:right="0" w:hanging="0"/>
        <w:rPr/>
      </w:pPr>
      <w:r>
        <w:rPr>
          <w:rFonts w:ascii="Liberation Serif" w:hAnsi="Liberation Serif" w:eastAsia="Segoe UI" w:cs="Tahoma"/>
          <w:sz w:val="24"/>
          <w:szCs w:val="24"/>
          <w:lang w:val="en-US" w:eastAsia="en-US" w:bidi="en-US"/>
        </w:rPr>
      </w:r>
    </w:p>
  </w:comment>
  <w:comment w:id="19" w:author="Andre Angelis" w:date="2023-08-14T20:29:4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20" w:author="Andre Angelis" w:date="2023-08-14T20:31:1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21" w:author="Andre Angelis" w:date="2023-08-14T20:32:3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22" w:author="Andre Angelis" w:date="2023-08-14T20:33:2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23" w:author="Andre Angelis" w:date="2023-08-14T20:33: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24" w:author="Andre Angelis" w:date="2023-08-14T20:34:46Z" w:initials="AFA">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false"/>
        <w:ind w:left="51103" w:right="0" w:hanging="0"/>
        <w:rPr/>
      </w:pPr>
      <w:r>
        <w:rPr>
          <w:rFonts w:ascii="Liberation Serif" w:hAnsi="Liberation Serif" w:eastAsia="Segoe UI" w:cs="Tahoma"/>
          <w:sz w:val="24"/>
          <w:szCs w:val="24"/>
          <w:lang w:val="en-US" w:eastAsia="en-US" w:bidi="en-US"/>
        </w:rPr>
      </w:r>
    </w:p>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false"/>
        <w:ind w:left="51103"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25" w:author="Andre Angelis" w:date="2023-08-14T20:36:4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26" w:author="Andre Angelis" w:date="2023-08-14T20:37: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27" w:author="Andre Angelis" w:date="2023-08-14T20:38:3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28" w:author="Andre Angelis" w:date="2023-08-14T20:39:0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29" w:author="Andre Angelis" w:date="2023-08-14T20:39: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2">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1">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18122</TotalTime>
  <Application>LibreOffice/7.5.5.2$Windows_X86_64 LibreOffice_project/ca8fe7424262805f223b9a2334bc7181abbcbf5e</Application>
  <AppVersion>15.0000</AppVersion>
  <Pages>15</Pages>
  <Words>4968</Words>
  <Characters>29040</Characters>
  <CharactersWithSpaces>33878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2023-09-03T09:51:25Z</dcterms:modified>
  <cp:revision>32</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