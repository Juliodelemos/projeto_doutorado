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notes.xml" ContentType="application/vnd.openxmlformats-officedocument.wordprocessingml.foot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5" w:after="0"/>
        <w:ind w:left="1123" w:right="546" w:hanging="0"/>
        <w:jc w:val="center"/>
        <w:rPr>
          <w:sz w:val="30"/>
        </w:rPr>
      </w:pPr>
      <w:r>
        <w:drawing>
          <wp:anchor behindDoc="0" distT="0" distB="0" distL="0" distR="0" simplePos="0" locked="0" layoutInCell="1" allowOverlap="1" relativeHeight="38">
            <wp:simplePos x="0" y="0"/>
            <wp:positionH relativeFrom="column">
              <wp:posOffset>21590</wp:posOffset>
            </wp:positionH>
            <wp:positionV relativeFrom="paragraph">
              <wp:posOffset>-40640</wp:posOffset>
            </wp:positionV>
            <wp:extent cx="549910" cy="47815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49910" cy="478155"/>
                    </a:xfrm>
                    <a:prstGeom prst="rect">
                      <a:avLst/>
                    </a:prstGeom>
                  </pic:spPr>
                </pic:pic>
              </a:graphicData>
            </a:graphic>
          </wp:anchor>
        </w:drawing>
      </w:r>
      <w:r>
        <w:rPr>
          <w:sz w:val="30"/>
        </w:rPr>
        <w:t>UNIVERSIDADE</w:t>
      </w:r>
      <w:r>
        <w:rPr>
          <w:spacing w:val="-6"/>
          <w:sz w:val="30"/>
        </w:rPr>
        <w:t xml:space="preserve"> </w:t>
      </w:r>
      <w:r>
        <w:rPr>
          <w:sz w:val="30"/>
        </w:rPr>
        <w:t>ESTADUAL</w:t>
      </w:r>
      <w:r>
        <w:rPr>
          <w:spacing w:val="-17"/>
          <w:sz w:val="30"/>
        </w:rPr>
        <w:t xml:space="preserve"> </w:t>
      </w:r>
      <w:r>
        <w:rPr>
          <w:sz w:val="30"/>
        </w:rPr>
        <w:t>DE</w:t>
      </w:r>
      <w:r>
        <w:rPr>
          <w:spacing w:val="-6"/>
          <w:sz w:val="30"/>
        </w:rPr>
        <w:t xml:space="preserve"> </w:t>
      </w:r>
      <w:r>
        <w:rPr>
          <w:sz w:val="30"/>
        </w:rPr>
        <w:t>CAMPINAS</w:t>
      </w:r>
      <w:r>
        <w:rPr>
          <w:spacing w:val="-2"/>
          <w:sz w:val="30"/>
        </w:rPr>
        <w:t xml:space="preserve"> </w:t>
      </w:r>
      <w:r>
        <w:rPr>
          <w:sz w:val="30"/>
        </w:rPr>
        <w:t>-</w:t>
      </w:r>
      <w:r>
        <w:rPr>
          <w:spacing w:val="-5"/>
          <w:sz w:val="30"/>
        </w:rPr>
        <w:t xml:space="preserve"> </w:t>
      </w:r>
      <w:r>
        <w:rPr>
          <w:sz w:val="30"/>
        </w:rPr>
        <w:t>UNICAMP</w:t>
      </w:r>
    </w:p>
    <w:p>
      <w:pPr>
        <w:pStyle w:val="Ttulododocumento"/>
        <w:rPr/>
      </w:pPr>
      <w:r>
        <w:rPr/>
        <w:t>Faculdade</w:t>
      </w:r>
      <w:r>
        <w:rPr>
          <w:spacing w:val="-7"/>
        </w:rPr>
        <w:t xml:space="preserve"> </w:t>
      </w:r>
      <w:r>
        <w:rPr/>
        <w:t>de</w:t>
      </w:r>
      <w:r>
        <w:rPr>
          <w:spacing w:val="-12"/>
        </w:rPr>
        <w:t xml:space="preserve"> </w:t>
      </w:r>
      <w:r>
        <w:rPr/>
        <w:t>Tecnologia</w:t>
      </w:r>
      <w:r>
        <w:rPr>
          <w:spacing w:val="-5"/>
        </w:rPr>
        <w:t xml:space="preserve"> </w:t>
      </w:r>
      <w:r>
        <w:rPr/>
        <w:t>-</w:t>
      </w:r>
      <w:r>
        <w:rPr>
          <w:spacing w:val="-8"/>
        </w:rPr>
        <w:t xml:space="preserve"> </w:t>
      </w:r>
      <w:r>
        <w:rPr/>
        <w:t>FT</w:t>
      </w:r>
    </w:p>
    <w:p>
      <w:pPr>
        <w:pStyle w:val="Corpodotexto"/>
        <w:rPr>
          <w:sz w:val="34"/>
        </w:rPr>
      </w:pPr>
      <w:r>
        <w:rPr>
          <w:sz w:val="34"/>
        </w:rPr>
      </w:r>
    </w:p>
    <w:p>
      <w:pPr>
        <w:pStyle w:val="Corpodotexto"/>
        <w:spacing w:before="4" w:after="0"/>
        <w:rPr>
          <w:sz w:val="30"/>
        </w:rPr>
      </w:pPr>
      <w:r>
        <w:rPr>
          <w:sz w:val="30"/>
        </w:rPr>
      </w:r>
    </w:p>
    <w:p>
      <w:pPr>
        <w:pStyle w:val="Normal"/>
        <w:spacing w:before="0" w:after="0"/>
        <w:ind w:left="942" w:right="561" w:hanging="0"/>
        <w:jc w:val="center"/>
        <w:rPr>
          <w:sz w:val="28"/>
        </w:rPr>
      </w:pPr>
      <w:r>
        <w:rPr>
          <w:spacing w:val="-1"/>
          <w:sz w:val="28"/>
        </w:rPr>
        <w:t>Doutorado</w:t>
      </w:r>
      <w:r>
        <w:rPr>
          <w:spacing w:val="-5"/>
          <w:sz w:val="28"/>
        </w:rPr>
        <w:t xml:space="preserve"> </w:t>
      </w:r>
      <w:r>
        <w:rPr>
          <w:sz w:val="28"/>
        </w:rPr>
        <w:t>em</w:t>
      </w:r>
      <w:r>
        <w:rPr>
          <w:spacing w:val="-15"/>
          <w:sz w:val="28"/>
        </w:rPr>
        <w:t xml:space="preserve"> </w:t>
      </w:r>
      <w:r>
        <w:rPr>
          <w:sz w:val="28"/>
        </w:rPr>
        <w:t>Tecnologia</w:t>
      </w:r>
    </w:p>
    <w:p>
      <w:pPr>
        <w:pStyle w:val="Corpodotexto"/>
        <w:rPr>
          <w:sz w:val="30"/>
        </w:rPr>
      </w:pPr>
      <w:r>
        <w:rPr>
          <w:sz w:val="30"/>
        </w:rPr>
      </w:r>
    </w:p>
    <w:p>
      <w:pPr>
        <w:pStyle w:val="Corpodotexto"/>
        <w:rPr>
          <w:sz w:val="30"/>
        </w:rPr>
      </w:pPr>
      <w:r>
        <w:rPr>
          <w:sz w:val="30"/>
        </w:rPr>
      </w:r>
    </w:p>
    <w:p>
      <w:pPr>
        <w:pStyle w:val="Corpodotexto"/>
        <w:spacing w:before="7" w:after="0"/>
        <w:rPr>
          <w:sz w:val="32"/>
        </w:rPr>
      </w:pPr>
      <w:r>
        <w:rPr>
          <w:sz w:val="32"/>
        </w:rPr>
      </w:r>
    </w:p>
    <w:p>
      <w:pPr>
        <w:pStyle w:val="Normal"/>
        <w:spacing w:before="1" w:after="0"/>
        <w:ind w:left="939" w:right="561" w:hanging="0"/>
        <w:jc w:val="center"/>
        <w:rPr>
          <w:b/>
          <w:sz w:val="26"/>
        </w:rPr>
      </w:pPr>
      <w:r>
        <w:rPr>
          <w:b/>
          <w:sz w:val="26"/>
        </w:rPr>
        <w:t>Projeto</w:t>
      </w:r>
      <w:r>
        <w:rPr>
          <w:b/>
          <w:spacing w:val="-4"/>
          <w:sz w:val="26"/>
        </w:rPr>
        <w:t xml:space="preserve"> </w:t>
      </w:r>
      <w:r>
        <w:rPr>
          <w:b/>
          <w:sz w:val="26"/>
        </w:rPr>
        <w:t>de</w:t>
      </w:r>
      <w:r>
        <w:rPr>
          <w:b/>
          <w:spacing w:val="-1"/>
          <w:sz w:val="26"/>
        </w:rPr>
        <w:t xml:space="preserve"> </w:t>
      </w:r>
      <w:r>
        <w:rPr>
          <w:b/>
          <w:sz w:val="26"/>
        </w:rPr>
        <w:t>Pesquisa</w:t>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spacing w:before="3" w:after="0"/>
        <w:rPr>
          <w:b/>
          <w:sz w:val="21"/>
        </w:rPr>
      </w:pPr>
      <w:r>
        <w:rPr>
          <w:b/>
          <w:sz w:val="21"/>
        </w:rPr>
      </w:r>
    </w:p>
    <w:p>
      <w:pPr>
        <w:pStyle w:val="Normal"/>
        <w:spacing w:lineRule="auto" w:line="360" w:before="88" w:after="0"/>
        <w:ind w:left="611" w:right="235" w:firstLine="4"/>
        <w:jc w:val="center"/>
        <w:rPr>
          <w:b/>
          <w:bCs/>
          <w:sz w:val="30"/>
          <w:szCs w:val="30"/>
        </w:rPr>
      </w:pPr>
      <w:r>
        <w:rPr>
          <w:b/>
          <w:bCs/>
          <w:sz w:val="30"/>
          <w:szCs w:val="30"/>
        </w:rPr>
        <w:t>Estudo da Viabilidade da Utilização de Visão Computacional Empregada à Identificação de Variedades de Cana-de-açúcar</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Normal"/>
        <w:bidi w:val="0"/>
        <w:spacing w:lineRule="auto" w:line="240" w:beforeAutospacing="0" w:before="185" w:afterAutospacing="0" w:after="0"/>
        <w:ind w:left="4862" w:right="0" w:hanging="0"/>
        <w:jc w:val="left"/>
        <w:rPr/>
      </w:pPr>
      <w:r>
        <w:rPr>
          <w:b/>
          <w:bCs/>
          <w:sz w:val="30"/>
          <w:szCs w:val="30"/>
        </w:rPr>
        <w:t>Julio Cesar de Lemos</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spacing w:before="7" w:after="0"/>
        <w:rPr>
          <w:b/>
          <w:sz w:val="26"/>
        </w:rPr>
      </w:pPr>
      <w:r>
        <w:rPr>
          <w:b/>
          <w:sz w:val="26"/>
        </w:rPr>
      </w:r>
    </w:p>
    <w:p>
      <w:pPr>
        <w:pStyle w:val="Normal"/>
        <w:spacing w:lineRule="auto" w:line="360" w:before="0" w:after="0"/>
        <w:ind w:left="4862" w:right="335" w:hanging="0"/>
        <w:jc w:val="left"/>
        <w:rPr>
          <w:sz w:val="24"/>
          <w:szCs w:val="24"/>
        </w:rPr>
      </w:pPr>
      <w:r>
        <w:rPr>
          <w:spacing w:val="-2"/>
          <w:sz w:val="24"/>
          <w:szCs w:val="24"/>
        </w:rPr>
        <w:t xml:space="preserve">Orientador: </w:t>
      </w:r>
      <w:r>
        <w:rPr>
          <w:spacing w:val="-1"/>
          <w:sz w:val="24"/>
          <w:szCs w:val="24"/>
        </w:rPr>
        <w:t>Prof. Dr. André F. de Angelis</w:t>
      </w:r>
      <w:r>
        <w:rPr>
          <w:sz w:val="24"/>
          <w:szCs w:val="24"/>
        </w:rPr>
        <w:t xml:space="preserve"> </w:t>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spacing w:before="10" w:after="0"/>
        <w:rPr>
          <w:sz w:val="33"/>
        </w:rPr>
      </w:pPr>
      <w:r>
        <w:rPr>
          <w:sz w:val="33"/>
        </w:rPr>
      </w:r>
    </w:p>
    <w:p>
      <w:pPr>
        <w:sectPr>
          <w:headerReference w:type="default" r:id="rId3"/>
          <w:footerReference w:type="default" r:id="rId4"/>
          <w:type w:val="nextPage"/>
          <w:pgSz w:w="11906" w:h="16838"/>
          <w:pgMar w:left="1701" w:right="1134" w:gutter="0" w:header="1417" w:top="2277" w:footer="850" w:bottom="907"/>
          <w:pgNumType w:fmt="decimal"/>
          <w:formProt w:val="false"/>
          <w:textDirection w:val="lrTb"/>
          <w:docGrid w:type="default" w:linePitch="100" w:charSpace="0"/>
        </w:sectPr>
        <w:pStyle w:val="Normal"/>
        <w:spacing w:lineRule="auto" w:line="360" w:before="0" w:after="0"/>
        <w:ind w:left="4219" w:right="3837" w:hanging="0"/>
        <w:jc w:val="center"/>
        <w:rPr>
          <w:sz w:val="24"/>
          <w:szCs w:val="24"/>
        </w:rPr>
      </w:pPr>
      <w:r>
        <w:rPr>
          <w:sz w:val="24"/>
          <w:szCs w:val="24"/>
        </w:rPr>
        <w:t>Limeira – SP</w:t>
      </w:r>
      <w:r>
        <w:rPr>
          <w:spacing w:val="-57"/>
          <w:sz w:val="24"/>
          <w:szCs w:val="24"/>
        </w:rPr>
        <w:t xml:space="preserve"> </w:t>
      </w:r>
      <w:r>
        <w:rPr>
          <w:sz w:val="24"/>
          <w:szCs w:val="24"/>
        </w:rPr>
        <w:t>2023</w:t>
      </w:r>
    </w:p>
    <w:p>
      <w:pPr>
        <w:pStyle w:val="Ttulo1"/>
        <w:numPr>
          <w:ilvl w:val="0"/>
          <w:numId w:val="11"/>
        </w:numPr>
        <w:tabs>
          <w:tab w:val="clear" w:pos="720"/>
          <w:tab w:val="left" w:pos="883" w:leader="none"/>
        </w:tabs>
        <w:spacing w:lineRule="auto" w:line="240" w:before="91" w:after="0"/>
        <w:ind w:left="882" w:right="0" w:hanging="281"/>
        <w:jc w:val="left"/>
        <w:rPr/>
      </w:pPr>
      <w:r>
        <w:rPr/>
        <w:t>Objetivos</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b/>
          <w:bCs/>
          <w:sz w:val="30"/>
          <w:szCs w:val="30"/>
        </w:rPr>
      </w:pPr>
      <w:r>
        <w:rPr/>
        <w:t xml:space="preserve">O </w:t>
      </w:r>
      <w:del w:id="0" w:author="Autor desconhecido" w:date="2023-08-16T11:24:59Z">
        <w:r>
          <w:rPr/>
          <w:delText>foco</w:delText>
        </w:r>
      </w:del>
      <w:ins w:id="1" w:author="Autor desconhecido" w:date="2023-08-16T11:26:45Z">
        <w:r>
          <w:rPr/>
          <w:t>objetivo deste trabalho</w:t>
        </w:r>
      </w:ins>
      <w:del w:id="2" w:author="Autor desconhecido" w:date="2023-08-16T11:26:42Z">
        <w:r>
          <w:rPr/>
          <w:delText xml:space="preserve"> </w:delText>
        </w:r>
      </w:del>
      <w:del w:id="3" w:author="Autor desconhecido" w:date="2023-08-16T11:26:42Z">
        <w:r>
          <w:rPr/>
          <w:commentReference w:id="0"/>
        </w:r>
      </w:del>
      <w:ins w:id="4" w:author="Autor desconhecido" w:date="2023-08-17T08:41:06Z">
        <w:r>
          <w:rPr/>
          <w:t xml:space="preserve"> </w:t>
        </w:r>
      </w:ins>
      <w:r>
        <w:rPr/>
        <w:t xml:space="preserve">é </w:t>
      </w:r>
      <w:commentRangeStart w:id="1"/>
      <w:r>
        <w:rPr/>
        <w:t>avaliar a aplicabilidade da visão computacional no contexto agrícola, visando otimizar o processo de identificação das variedades de cana-de-açúcar</w:t>
      </w:r>
      <w:r>
        <w:rPr/>
      </w:r>
      <w:ins w:id="5" w:author="Autor desconhecido" w:date="2023-08-17T16:08:08Z">
        <w:commentRangeEnd w:id="1"/>
        <w:r>
          <w:commentReference w:id="1"/>
        </w:r>
        <w:r>
          <w:rPr/>
          <w:t>.</w:t>
        </w:r>
      </w:ins>
      <w:del w:id="6" w:author="Autor desconhecido" w:date="2023-08-17T16:08:07Z">
        <w:r>
          <w:rPr/>
          <w:delText>,</w:delText>
        </w:r>
      </w:del>
      <w:del w:id="7" w:author="Autor desconhecido" w:date="2023-08-17T15:51:41Z">
        <w:r>
          <w:rPr/>
          <w:delText xml:space="preserve"> </w:delText>
        </w:r>
      </w:del>
      <w:del w:id="8" w:author="Autor desconhecido" w:date="2023-08-16T11:28:57Z">
        <w:r>
          <w:rPr/>
          <w:delText>proporcionando avanços significativos no manejo das culturas e contribuindo para o desenvolvimento de soluções sustentáveis no setor agrícola.</w:delText>
        </w:r>
      </w:del>
      <w:del w:id="9" w:author="Autor desconhecido" w:date="2023-08-17T15:51:41Z">
        <w:r>
          <w:rPr/>
          <w:commentReference w:id="2"/>
        </w:r>
      </w:del>
      <w:del w:id="10" w:author="Autor desconhecido" w:date="2023-08-17T16:08:06Z">
        <w:r>
          <w:rPr/>
          <w:delText xml:space="preserve"> </w:delText>
        </w:r>
      </w:del>
      <w:del w:id="11" w:author="Autor desconhecido" w:date="2023-08-16T11:31:03Z">
        <w:r>
          <w:rPr/>
          <w:delText>A princípio serão realizados experimentos em duas variedades de cana-de-açúcar pertencentes a uma empresa-parceira da pesquisa</w:delText>
        </w:r>
      </w:del>
      <w:del w:id="12" w:author="Autor desconhecido" w:date="2023-08-17T16:08:05Z">
        <w:r>
          <w:rPr/>
          <w:commentReference w:id="3"/>
        </w:r>
      </w:del>
      <w:del w:id="13" w:author="Autor desconhecido" w:date="2023-08-17T16:08:05Z">
        <w:r>
          <w:rPr/>
          <w:delText>.</w:delText>
        </w:r>
      </w:del>
      <w:del w:id="14" w:author="Autor desconhecido" w:date="2023-08-17T16:08:05Z">
        <w:r>
          <w:rPr/>
          <w:commentReference w:id="4"/>
        </w:r>
      </w:del>
    </w:p>
    <w:p>
      <w:pPr>
        <w:pStyle w:val="Corpodotexto"/>
        <w:bidi w:val="0"/>
        <w:spacing w:lineRule="auto" w:line="360" w:beforeAutospacing="0" w:before="116" w:afterAutospacing="0" w:after="0"/>
        <w:ind w:left="602" w:right="216" w:hanging="0"/>
        <w:jc w:val="both"/>
        <w:rPr/>
      </w:pPr>
      <w:r>
        <w:rPr/>
        <w:t>São</w:t>
      </w:r>
      <w:r>
        <w:rPr>
          <w:spacing w:val="-3"/>
        </w:rPr>
        <w:t xml:space="preserve"> </w:t>
      </w:r>
      <w:r>
        <w:rPr/>
        <w:t>objetivos</w:t>
      </w:r>
      <w:r>
        <w:rPr>
          <w:spacing w:val="-2"/>
        </w:rPr>
        <w:t xml:space="preserve"> </w:t>
      </w:r>
      <w:r>
        <w:rPr/>
        <w:t>específicos:</w:t>
      </w:r>
    </w:p>
    <w:p>
      <w:pPr>
        <w:pStyle w:val="Corpodotexto"/>
        <w:numPr>
          <w:ilvl w:val="0"/>
          <w:numId w:val="9"/>
        </w:numPr>
        <w:bidi w:val="0"/>
        <w:spacing w:lineRule="auto" w:line="360" w:beforeAutospacing="0" w:before="0" w:afterAutospacing="0" w:after="0"/>
        <w:ind w:left="1080" w:right="215" w:hanging="360"/>
        <w:jc w:val="both"/>
        <w:rPr>
          <w:lang w:val="pt-PT"/>
        </w:rPr>
      </w:pPr>
      <w:r>
        <w:rPr>
          <w:lang w:val="pt-PT"/>
        </w:rPr>
        <w:t>Realizar uma revisão sistemática da literatura científica para identificar os algoritmos de visão computacional mais utilizados e com melhores resultados na identificação de variedades de cana-de-açúcar.</w:t>
      </w:r>
    </w:p>
    <w:p>
      <w:pPr>
        <w:pStyle w:val="Corpodotexto"/>
        <w:numPr>
          <w:ilvl w:val="0"/>
          <w:numId w:val="9"/>
        </w:numPr>
        <w:bidi w:val="0"/>
        <w:spacing w:lineRule="auto" w:line="360" w:beforeAutospacing="0" w:before="0" w:afterAutospacing="0" w:after="0"/>
        <w:ind w:left="1080" w:right="215" w:hanging="360"/>
        <w:jc w:val="both"/>
        <w:rPr>
          <w:lang w:val="pt-PT"/>
        </w:rPr>
      </w:pPr>
      <w:r>
        <w:rPr>
          <w:lang w:val="pt-PT"/>
        </w:rPr>
        <w:t>Selecionar os algoritmos de visão computacional mais adequados para o contexto específico da identificação de variedades de cana-de-açúcar, considerando critérios como acurácia, velocidade de processamento, eficiência computacional e facilidade de implementação.</w:t>
      </w:r>
    </w:p>
    <w:p>
      <w:pPr>
        <w:pStyle w:val="Corpodotexto"/>
        <w:numPr>
          <w:ilvl w:val="0"/>
          <w:numId w:val="9"/>
        </w:numPr>
        <w:bidi w:val="0"/>
        <w:spacing w:lineRule="auto" w:line="360" w:beforeAutospacing="0" w:before="0" w:afterAutospacing="0" w:after="0"/>
        <w:ind w:left="1080" w:right="215" w:hanging="360"/>
        <w:jc w:val="both"/>
        <w:rPr>
          <w:lang w:val="pt-PT"/>
        </w:rPr>
      </w:pPr>
      <w:r>
        <w:rPr>
          <w:lang w:val="pt-PT"/>
        </w:rPr>
        <w:t>Desenvolver uma base de dados de imagens de cana-de-açúcar representativas das duas variedades diferentes, contemplando uma diversidade de imagens de alta qualidade, com diferentes ângulos de captura, condições de iluminação e variações nas características das plantas.</w:t>
      </w:r>
    </w:p>
    <w:p>
      <w:pPr>
        <w:pStyle w:val="Corpodotexto"/>
        <w:numPr>
          <w:ilvl w:val="0"/>
          <w:numId w:val="8"/>
        </w:numPr>
        <w:bidi w:val="0"/>
        <w:spacing w:lineRule="auto" w:line="360" w:beforeAutospacing="0" w:before="0" w:afterAutospacing="0" w:after="0"/>
        <w:ind w:left="1080" w:right="215" w:hanging="360"/>
        <w:jc w:val="both"/>
        <w:rPr>
          <w:lang w:val="pt-PT"/>
          <w:del w:id="16" w:author="Autor desconhecido" w:date="2023-08-17T15:54:15Z"/>
        </w:rPr>
      </w:pPr>
      <w:r>
        <w:rPr>
          <w:lang w:val="pt-PT"/>
        </w:rPr>
        <w:t>Realizar experimentos controlados utilizando a base de dados de imagens de cana-de-açúcar, treinando e testando os algoritmos de visão computacional selecionados. Avaliar a acurácia e a eficiência dos algoritmos em relação à identificação das variedades de cana-de-açúcar.</w:t>
      </w:r>
      <w:ins w:id="15" w:author="Autor desconhecido" w:date="2023-08-18T15:50:54Z">
        <w:r>
          <w:rPr>
            <w:lang w:val="pt-PT"/>
          </w:rPr>
          <w:t xml:space="preserve">,  </w:t>
        </w:r>
      </w:ins>
    </w:p>
    <w:p>
      <w:pPr>
        <w:pStyle w:val="Corpodotexto"/>
        <w:widowControl w:val="false"/>
        <w:numPr>
          <w:ilvl w:val="0"/>
          <w:numId w:val="8"/>
        </w:numPr>
        <w:suppressAutoHyphens w:val="true"/>
        <w:bidi w:val="0"/>
        <w:spacing w:lineRule="auto" w:line="360" w:beforeAutospacing="0" w:before="0" w:afterAutospacing="0" w:after="0"/>
        <w:ind w:left="1080" w:right="215" w:hanging="360"/>
        <w:jc w:val="both"/>
        <w:rPr>
          <w:lang w:val="pt-PT"/>
        </w:rPr>
      </w:pPr>
      <w:del w:id="17" w:author="Autor desconhecido" w:date="2023-08-16T11:32:23Z">
        <w:r>
          <w:rPr>
            <w:lang w:val="pt-PT"/>
          </w:rPr>
          <w:delText>Analisar os resultados obtidos nos experimentos e</w:delText>
        </w:r>
      </w:del>
      <w:del w:id="18" w:author="Autor desconhecido" w:date="2023-08-16T11:32:23Z">
        <w:r>
          <w:rPr/>
          <w:commentReference w:id="5"/>
        </w:r>
      </w:del>
      <w:del w:id="19" w:author="Autor desconhecido" w:date="2023-08-16T11:32:23Z">
        <w:r>
          <w:rPr>
            <w:lang w:val="pt-PT"/>
          </w:rPr>
          <w:delText xml:space="preserve"> discuti-los detalhadamente, destacando a capacidade dos algoritmos de visão computacional em identificar com precisão as variedades de cana-de-açúcar. Enfatizar a confiabilidade dos resultados e apontar as limitações e desafios encontrados durante o processo de identificação.</w:delText>
        </w:r>
      </w:del>
    </w:p>
    <w:p>
      <w:pPr>
        <w:pStyle w:val="Corpodotexto"/>
        <w:numPr>
          <w:ilvl w:val="0"/>
          <w:numId w:val="8"/>
        </w:numPr>
        <w:bidi w:val="0"/>
        <w:spacing w:lineRule="auto" w:line="360" w:beforeAutospacing="0" w:before="0" w:afterAutospacing="0" w:after="0"/>
        <w:ind w:left="1080" w:right="215" w:hanging="360"/>
        <w:jc w:val="both"/>
        <w:rPr>
          <w:lang w:val="pt-PT"/>
        </w:rPr>
      </w:pPr>
      <w:r>
        <w:rPr>
          <w:lang w:val="pt-PT"/>
        </w:rPr>
        <w:t>Comparar os resultados obtidos pelos algoritmos de visão computacional com as informações fornecidas por especialistas agrícolas, validando a eficácia da visão computacional no contexto agrícola específico da identificação de variedades de cana-de-açúcar.</w:t>
      </w:r>
    </w:p>
    <w:p>
      <w:pPr>
        <w:pStyle w:val="Corpodotexto"/>
        <w:numPr>
          <w:ilvl w:val="0"/>
          <w:numId w:val="8"/>
        </w:numPr>
        <w:bidi w:val="0"/>
        <w:spacing w:lineRule="auto" w:line="360" w:beforeAutospacing="0" w:before="0" w:afterAutospacing="0" w:after="0"/>
        <w:ind w:left="1080" w:right="215" w:hanging="360"/>
        <w:jc w:val="both"/>
        <w:rPr>
          <w:lang w:val="pt-PT"/>
        </w:rPr>
      </w:pPr>
      <w:r>
        <w:rPr>
          <w:lang w:val="pt-PT"/>
        </w:rPr>
        <w:t xml:space="preserve">Apresentar </w:t>
      </w:r>
      <w:ins w:id="20" w:author="Andre Angelis" w:date="2023-08-14T17:41:55Z">
        <w:r>
          <w:rPr>
            <w:lang w:val="pt-PT"/>
          </w:rPr>
          <w:t>avalia</w:t>
        </w:r>
      </w:ins>
      <w:ins w:id="21" w:author="Andre Angelis" w:date="2023-08-14T17:41:55Z">
        <w:del w:id="22" w:author="Autor desconhecido" w:date="2023-08-17T15:52:44Z">
          <w:r>
            <w:rPr>
              <w:rFonts w:eastAsia="Times New Roman" w:cs="Times New Roman"/>
              <w:sz w:val="22"/>
              <w:szCs w:val="22"/>
              <w:lang w:val="pt-PT" w:eastAsia="en-US" w:bidi="ar-SA"/>
            </w:rPr>
            <w:delText>ćão</w:delText>
          </w:r>
        </w:del>
      </w:ins>
      <w:ins w:id="23" w:author="Autor desconhecido" w:date="2023-08-17T15:52:44Z">
        <w:r>
          <w:rPr>
            <w:rFonts w:eastAsia="Times New Roman" w:cs="Times New Roman"/>
            <w:sz w:val="22"/>
            <w:szCs w:val="22"/>
            <w:lang w:val="pt-PT" w:eastAsia="en-US" w:bidi="ar-SA"/>
          </w:rPr>
          <w:t>ção</w:t>
        </w:r>
      </w:ins>
      <w:ins w:id="24" w:author="Andre Angelis" w:date="2023-08-14T17:41:55Z">
        <w:r>
          <w:rPr>
            <w:rFonts w:eastAsia="Times New Roman" w:cs="Times New Roman"/>
            <w:sz w:val="22"/>
            <w:szCs w:val="22"/>
            <w:lang w:val="pt-PT" w:eastAsia="en-US" w:bidi="ar-SA"/>
          </w:rPr>
          <w:t xml:space="preserve"> da </w:t>
        </w:r>
      </w:ins>
      <w:del w:id="25" w:author="Andre Angelis" w:date="2023-08-14T17:41:53Z">
        <w:r>
          <w:rPr>
            <w:rFonts w:eastAsia="Times New Roman" w:cs="Times New Roman"/>
            <w:sz w:val="22"/>
            <w:szCs w:val="22"/>
            <w:lang w:val="pt-PT" w:eastAsia="en-US" w:bidi="ar-SA"/>
          </w:rPr>
          <w:delText>conclusões claras e objetivas a partir dos resultados obtidos nos experimentos e análises, destacando a</w:delText>
        </w:r>
      </w:del>
      <w:r>
        <w:rPr>
          <w:lang w:val="pt-PT"/>
        </w:rPr>
        <w:t xml:space="preserve"> viabilidade da utilização da visão computacional para a identificação de variedades de cana-de-açúcar.</w:t>
      </w:r>
    </w:p>
    <w:p>
      <w:pPr>
        <w:sectPr>
          <w:headerReference w:type="default" r:id="rId5"/>
          <w:headerReference w:type="first" r:id="rId6"/>
          <w:footerReference w:type="default" r:id="rId7"/>
          <w:footerReference w:type="first" r:id="rId8"/>
          <w:type w:val="nextPage"/>
          <w:pgSz w:w="11906" w:h="16838"/>
          <w:pgMar w:left="1100" w:right="1480" w:gutter="0" w:header="0" w:top="720" w:footer="0" w:bottom="720"/>
          <w:pgNumType w:fmt="decimal"/>
          <w:formProt w:val="false"/>
          <w:textDirection w:val="lrTb"/>
          <w:docGrid w:type="default" w:linePitch="100" w:charSpace="4096"/>
        </w:sectPr>
        <w:pStyle w:val="Corpodotexto"/>
        <w:numPr>
          <w:ilvl w:val="0"/>
          <w:numId w:val="8"/>
        </w:numPr>
        <w:bidi w:val="0"/>
        <w:spacing w:lineRule="auto" w:line="360" w:beforeAutospacing="0" w:before="0" w:afterAutospacing="0" w:after="0"/>
        <w:ind w:left="1080" w:right="215" w:hanging="360"/>
        <w:jc w:val="both"/>
        <w:rPr/>
      </w:pPr>
      <w:r>
        <w:rPr>
          <w:lang w:val="pt-PT"/>
        </w:rPr>
        <w:t>Fornecer recomendações para aprimorar e otimizar o uso da visão computacional nessa aplicação específica, visando contribuir para o avanço do conhecimento científico e tecnológico na agricultura</w:t>
      </w:r>
      <w:ins w:id="26" w:author="Autor desconhecido" w:date="2023-08-17T15:53:10Z">
        <w:r>
          <w:rPr>
            <w:lang w:val="pt-PT"/>
          </w:rPr>
          <w:t>.</w:t>
        </w:r>
      </w:ins>
      <w:del w:id="27" w:author="Andre Angelis" w:date="2023-08-14T17:42:16Z">
        <w:r>
          <w:rPr>
            <w:lang w:val="pt-PT"/>
          </w:rPr>
          <w:delText>, bem como para a melhoria da produtividade, sustentabilidade e competitividade do setor sucroalcooleiro no mercado agrícola</w:delText>
        </w:r>
      </w:del>
      <w:r>
        <w:rPr>
          <w:lang w:val="pt-PT"/>
        </w:rPr>
        <w:t>.</w:t>
      </w:r>
    </w:p>
    <w:p>
      <w:pPr>
        <w:pStyle w:val="Ttulo1"/>
        <w:numPr>
          <w:ilvl w:val="0"/>
          <w:numId w:val="11"/>
        </w:numPr>
        <w:tabs>
          <w:tab w:val="clear" w:pos="720"/>
          <w:tab w:val="left" w:pos="883" w:leader="none"/>
        </w:tabs>
        <w:spacing w:lineRule="auto" w:line="240" w:before="91" w:after="0"/>
        <w:ind w:left="882" w:right="0" w:hanging="281"/>
        <w:jc w:val="left"/>
        <w:rPr/>
      </w:pPr>
      <w:r>
        <w:rPr/>
        <w:t>Introdução e Revisão de Literatura</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widowControl w:val="false"/>
        <w:suppressAutoHyphens w:val="true"/>
        <w:bidi w:val="0"/>
        <w:spacing w:lineRule="auto" w:line="360" w:beforeAutospacing="0" w:before="116" w:afterAutospacing="0" w:after="0"/>
        <w:ind w:left="602" w:right="216" w:hanging="0"/>
        <w:jc w:val="both"/>
        <w:rPr>
          <w:b/>
          <w:bCs/>
          <w:sz w:val="30"/>
          <w:szCs w:val="30"/>
        </w:rPr>
      </w:pPr>
      <w:del w:id="28" w:author="Autor desconhecido" w:date="2023-08-22T11:38:35Z">
        <w:r>
          <w:rPr>
            <w:rFonts w:eastAsia="Times New Roman" w:cs="Times New Roman"/>
            <w:color w:val="auto"/>
            <w:kern w:val="0"/>
            <w:sz w:val="22"/>
            <w:szCs w:val="22"/>
            <w:lang w:val="pt-PT" w:eastAsia="en-US" w:bidi="ar-SA"/>
          </w:rPr>
          <w:delText xml:space="preserve">A cana-de-açúcar é uma planta gramínea que é cultivada em todo o mundo, principalmente em regiões tropicais e subtropicais. No </w:delText>
        </w:r>
      </w:del>
      <w:del w:id="29" w:author="Autor desconhecido" w:date="2023-08-22T11:38:35Z">
        <w:r>
          <w:rPr/>
          <w:delText>Brasil</w:delText>
        </w:r>
      </w:del>
      <w:del w:id="30" w:author="Autor desconhecido" w:date="2023-08-22T11:38:35Z">
        <w:r>
          <w:rPr>
            <w:rFonts w:eastAsia="Times New Roman" w:cs="Times New Roman"/>
            <w:color w:val="auto"/>
            <w:kern w:val="0"/>
            <w:sz w:val="22"/>
            <w:szCs w:val="22"/>
            <w:lang w:val="pt-PT" w:eastAsia="en-US" w:bidi="ar-SA"/>
          </w:rPr>
          <w:delText xml:space="preserve">, </w:delText>
        </w:r>
      </w:del>
      <w:del w:id="31" w:author="Autor desconhecido" w:date="2023-08-17T15:56:08Z">
        <w:r>
          <w:rPr>
            <w:rFonts w:eastAsia="Times New Roman" w:cs="Times New Roman"/>
            <w:color w:val="auto"/>
            <w:kern w:val="0"/>
            <w:sz w:val="22"/>
            <w:szCs w:val="22"/>
            <w:lang w:val="pt-PT" w:eastAsia="en-US" w:bidi="ar-SA"/>
          </w:rPr>
          <w:delText xml:space="preserve">a cana-de-açúcar </w:delText>
        </w:r>
      </w:del>
      <w:del w:id="32" w:author="Autor desconhecido" w:date="2023-08-22T11:38:35Z">
        <w:r>
          <w:rPr>
            <w:rFonts w:eastAsia="Times New Roman" w:cs="Times New Roman"/>
            <w:color w:val="auto"/>
            <w:kern w:val="0"/>
            <w:sz w:val="22"/>
            <w:szCs w:val="22"/>
            <w:lang w:val="pt-PT" w:eastAsia="en-US" w:bidi="ar-SA"/>
          </w:rPr>
          <w:delText>é uma das culturas mais importantes, ocupando cerca de 14 milhões de hectares</w:delText>
        </w:r>
      </w:del>
      <w:del w:id="33" w:author="Autor desconhecido" w:date="2023-08-17T15:56:28Z">
        <w:r>
          <w:rPr>
            <w:rFonts w:eastAsia="Times New Roman" w:cs="Times New Roman"/>
            <w:color w:val="auto"/>
            <w:kern w:val="0"/>
            <w:sz w:val="22"/>
            <w:szCs w:val="22"/>
            <w:lang w:val="pt-PT" w:eastAsia="en-US" w:bidi="ar-SA"/>
          </w:rPr>
          <w:delText xml:space="preserve"> e </w:delText>
        </w:r>
      </w:del>
      <w:del w:id="34" w:author="Autor desconhecido" w:date="2023-08-22T11:38:35Z">
        <w:r>
          <w:rPr>
            <w:rFonts w:eastAsia="Times New Roman" w:cs="Times New Roman"/>
            <w:color w:val="auto"/>
            <w:kern w:val="0"/>
            <w:sz w:val="22"/>
            <w:szCs w:val="22"/>
            <w:lang w:val="pt-PT" w:eastAsia="en-US" w:bidi="ar-SA"/>
          </w:rPr>
          <w:delText>representando cerca de 17% do valor total da produção agrícola brasileira.</w:delText>
        </w:r>
      </w:del>
      <w:del w:id="35" w:author="Autor desconhecido" w:date="2023-08-22T11:38:35Z">
        <w:bookmarkStart w:id="0" w:name="ZOTERO_BREF_164i7rH2flSI11111111111111"/>
        <w:r>
          <w:rPr>
            <w:rFonts w:eastAsia="Times New Roman" w:cs="Times New Roman"/>
            <w:color w:val="auto"/>
            <w:kern w:val="0"/>
            <w:sz w:val="22"/>
            <w:szCs w:val="22"/>
            <w:lang w:val="pt-PT" w:eastAsia="en-US" w:bidi="ar-SA"/>
          </w:rPr>
          <w:delText>[1]</w:delText>
        </w:r>
      </w:del>
      <w:del w:id="36" w:author="Autor desconhecido" w:date="2023-08-17T16:10:03Z">
        <w:bookmarkEnd w:id="0"/>
        <w:r>
          <w:rPr>
            <w:rFonts w:eastAsia="Times New Roman" w:cs="Times New Roman"/>
            <w:color w:val="auto"/>
            <w:kern w:val="0"/>
            <w:sz w:val="22"/>
            <w:szCs w:val="22"/>
            <w:lang w:val="pt-PT" w:eastAsia="en-US" w:bidi="ar-SA"/>
          </w:rPr>
          <w:delText xml:space="preserve"> </w:delText>
        </w:r>
      </w:del>
      <w:moveFrom w:id="37" w:author="Autor desconhecido" w:date="2023-08-17T15:55:25Z">
        <w:r>
          <w:rPr>
            <w:rFonts w:eastAsia="Times New Roman" w:cs="Times New Roman"/>
            <w:color w:val="auto"/>
            <w:kern w:val="0"/>
            <w:sz w:val="22"/>
            <w:szCs w:val="22"/>
            <w:lang w:val="pt-PT" w:eastAsia="en-US" w:bidi="ar-SA"/>
          </w:rPr>
          <w:t>Uma de suas características é a versatilidade, ela pode ser usada para a produção de diversos produtos, incluindo açúcar, etanol, biocombustíveis, papel, celulose e alimentos para animais.</w:t>
        </w:r>
      </w:moveFrom>
      <w:del w:id="38" w:author="Autor desconhecido" w:date="2023-08-17T16:10:03Z">
        <w:r>
          <w:rPr>
            <w:rFonts w:eastAsia="Times New Roman" w:cs="Times New Roman"/>
            <w:color w:val="auto"/>
            <w:kern w:val="0"/>
            <w:sz w:val="22"/>
            <w:szCs w:val="22"/>
            <w:lang w:val="pt-PT" w:eastAsia="en-US" w:bidi="ar-SA"/>
          </w:rPr>
          <w:delText xml:space="preserve"> No Brasil, a cana-de-açúcar é principalmente usada para a produção de açúcar e etanol. A produção de açúcar no Brasil é uma das maiores do mundo, representando cerca de 40% da produção mundial. A cana-de-açúcar</w:delText>
        </w:r>
      </w:del>
      <w:ins w:id="39" w:author="Andre Angelis" w:date="2023-08-14T19:56:40Z">
        <w:del w:id="40" w:author="Autor desconhecido" w:date="2023-08-17T16:10:03Z">
          <w:r>
            <w:rPr/>
            <w:commentReference w:id="6"/>
          </w:r>
        </w:del>
      </w:ins>
      <w:del w:id="41" w:author="Autor desconhecido" w:date="2023-08-17T16:10:03Z">
        <w:r>
          <w:rPr>
            <w:rFonts w:eastAsia="Times New Roman" w:cs="Times New Roman"/>
            <w:color w:val="auto"/>
            <w:kern w:val="0"/>
            <w:sz w:val="22"/>
            <w:szCs w:val="22"/>
            <w:lang w:val="pt-PT" w:eastAsia="en-US" w:bidi="ar-SA"/>
          </w:rPr>
          <w:delText xml:space="preserve"> é uma </w:delText>
        </w:r>
      </w:del>
      <w:del w:id="42" w:author="Autor desconhecido" w:date="2023-08-22T11:38:35Z">
        <w:r>
          <w:rPr>
            <w:rFonts w:eastAsia="Times New Roman" w:cs="Times New Roman"/>
            <w:color w:val="auto"/>
            <w:kern w:val="0"/>
            <w:sz w:val="22"/>
            <w:szCs w:val="22"/>
            <w:lang w:val="pt-PT" w:eastAsia="en-US" w:bidi="ar-SA"/>
          </w:rPr>
          <w:delText xml:space="preserve">cultura muito importante para a economia brasileira, </w:delText>
        </w:r>
      </w:del>
      <w:del w:id="43" w:author="Autor desconhecido" w:date="2023-08-17T16:10:21Z">
        <w:r>
          <w:rPr>
            <w:rFonts w:eastAsia="Times New Roman" w:cs="Times New Roman"/>
            <w:color w:val="auto"/>
            <w:kern w:val="0"/>
            <w:sz w:val="22"/>
            <w:szCs w:val="22"/>
            <w:lang w:val="pt-PT" w:eastAsia="en-US" w:bidi="ar-SA"/>
          </w:rPr>
          <w:delText>pois gera</w:delText>
        </w:r>
      </w:del>
      <w:del w:id="44" w:author="Autor desconhecido" w:date="2023-08-22T11:38:35Z">
        <w:r>
          <w:rPr>
            <w:rFonts w:eastAsia="Times New Roman" w:cs="Times New Roman"/>
            <w:color w:val="auto"/>
            <w:kern w:val="0"/>
            <w:sz w:val="22"/>
            <w:szCs w:val="22"/>
            <w:lang w:val="pt-PT" w:eastAsia="en-US" w:bidi="ar-SA"/>
          </w:rPr>
          <w:delText xml:space="preserve"> empregos, renda e divisas para o país. </w:delText>
        </w:r>
      </w:del>
      <w:del w:id="45" w:author="Autor desconhecido" w:date="2023-08-17T16:10:54Z">
        <w:r>
          <w:rPr>
            <w:rFonts w:eastAsia="Times New Roman" w:cs="Times New Roman"/>
            <w:color w:val="auto"/>
            <w:kern w:val="0"/>
            <w:sz w:val="22"/>
            <w:szCs w:val="22"/>
            <w:lang w:val="pt-PT" w:eastAsia="en-US" w:bidi="ar-SA"/>
          </w:rPr>
          <w:delText xml:space="preserve">A cana-de-açúcar também é uma fonte de energia renovável que ajuda a reduzir a dependência do Brasil dos combustíveis fósseis. </w:delText>
        </w:r>
      </w:del>
      <w:del w:id="46" w:author="Autor desconhecido" w:date="2023-08-22T11:38:35Z">
        <w:r>
          <w:rPr>
            <w:rFonts w:eastAsia="Times New Roman" w:cs="Times New Roman"/>
            <w:color w:val="auto"/>
            <w:kern w:val="0"/>
            <w:sz w:val="22"/>
            <w:szCs w:val="22"/>
            <w:lang w:val="pt-PT" w:eastAsia="en-US" w:bidi="ar-SA"/>
          </w:rPr>
          <w:delText xml:space="preserve">Existem </w:delText>
        </w:r>
      </w:del>
      <w:del w:id="47" w:author="Andre Angelis" w:date="2023-08-14T19:57:32Z">
        <w:r>
          <w:rPr>
            <w:rFonts w:eastAsia="Times New Roman" w:cs="Times New Roman"/>
            <w:color w:val="auto"/>
            <w:kern w:val="0"/>
            <w:sz w:val="22"/>
            <w:szCs w:val="22"/>
            <w:lang w:val="pt-PT" w:eastAsia="en-US" w:bidi="ar-SA"/>
          </w:rPr>
          <w:delText>várias</w:delText>
        </w:r>
      </w:del>
      <w:ins w:id="48" w:author="Andre Angelis" w:date="2023-08-14T19:57:33Z">
        <w:del w:id="49" w:author="Autor desconhecido" w:date="2023-08-22T11:38:35Z">
          <w:r>
            <w:rPr>
              <w:rFonts w:eastAsia="Times New Roman" w:cs="Times New Roman"/>
              <w:color w:val="auto"/>
              <w:kern w:val="0"/>
              <w:sz w:val="22"/>
              <w:szCs w:val="22"/>
              <w:lang w:val="pt-PT" w:eastAsia="en-US" w:bidi="ar-SA"/>
            </w:rPr>
            <w:delText>diversas</w:delText>
          </w:r>
        </w:del>
      </w:ins>
      <w:del w:id="50" w:author="Autor desconhecido" w:date="2023-08-22T11:38:35Z">
        <w:r>
          <w:rPr>
            <w:rFonts w:eastAsia="Times New Roman" w:cs="Times New Roman"/>
            <w:color w:val="auto"/>
            <w:kern w:val="0"/>
            <w:sz w:val="22"/>
            <w:szCs w:val="22"/>
            <w:lang w:val="pt-PT" w:eastAsia="en-US" w:bidi="ar-SA"/>
          </w:rPr>
          <w:delText xml:space="preserve"> variedades de cana-de-açúcar, cada uma com características próprias. A escolha da variedade mais adequada para uma determinada região depende de diversos fatores, incluindo o clima, o solo e o sistema de cultivo. </w:delText>
        </w:r>
      </w:del>
      <w:del w:id="51" w:author="Autor desconhecido" w:date="2023-08-18T15:38:44Z">
        <w:r>
          <w:rPr>
            <w:rFonts w:eastAsia="Times New Roman" w:cs="Times New Roman"/>
            <w:color w:val="auto"/>
            <w:kern w:val="0"/>
            <w:sz w:val="22"/>
            <w:szCs w:val="22"/>
            <w:lang w:val="pt-PT" w:eastAsia="en-US" w:bidi="ar-SA"/>
          </w:rPr>
          <w:delText>É</w:delText>
        </w:r>
      </w:del>
      <w:del w:id="52" w:author="Autor desconhecido" w:date="2023-08-22T11:38:35Z">
        <w:r>
          <w:rPr>
            <w:rFonts w:eastAsia="Times New Roman" w:cs="Times New Roman"/>
            <w:color w:val="auto"/>
            <w:kern w:val="0"/>
            <w:sz w:val="22"/>
            <w:szCs w:val="22"/>
            <w:lang w:val="pt-PT" w:eastAsia="en-US" w:bidi="ar-SA"/>
          </w:rPr>
          <w:delText xml:space="preserve"> import</w:delText>
        </w:r>
      </w:del>
      <w:del w:id="53" w:author="Autor desconhecido" w:date="2023-08-18T15:38:56Z">
        <w:r>
          <w:rPr>
            <w:rFonts w:eastAsia="Times New Roman" w:cs="Times New Roman"/>
            <w:color w:val="auto"/>
            <w:kern w:val="0"/>
            <w:sz w:val="22"/>
            <w:szCs w:val="22"/>
            <w:lang w:val="pt-PT" w:eastAsia="en-US" w:bidi="ar-SA"/>
          </w:rPr>
          <w:delText>ante</w:delText>
        </w:r>
      </w:del>
      <w:del w:id="54" w:author="Autor desconhecido" w:date="2023-08-22T11:38:35Z">
        <w:r>
          <w:rPr>
            <w:rFonts w:eastAsia="Times New Roman" w:cs="Times New Roman"/>
            <w:color w:val="auto"/>
            <w:kern w:val="0"/>
            <w:sz w:val="22"/>
            <w:szCs w:val="22"/>
            <w:lang w:val="pt-PT" w:eastAsia="en-US" w:bidi="ar-SA"/>
          </w:rPr>
          <w:delText xml:space="preserve"> plantar as variedades </w:delText>
        </w:r>
      </w:del>
      <w:del w:id="55" w:author="Andre Angelis" w:date="2023-08-14T19:58:10Z">
        <w:r>
          <w:rPr>
            <w:rFonts w:eastAsia="Times New Roman" w:cs="Times New Roman"/>
            <w:color w:val="auto"/>
            <w:kern w:val="0"/>
            <w:sz w:val="22"/>
            <w:szCs w:val="22"/>
            <w:lang w:val="pt-PT" w:eastAsia="en-US" w:bidi="ar-SA"/>
          </w:rPr>
          <w:delText xml:space="preserve">de cana-de-açúcar </w:delText>
        </w:r>
      </w:del>
      <w:del w:id="56" w:author="Autor desconhecido" w:date="2023-08-22T11:38:35Z">
        <w:r>
          <w:rPr>
            <w:rFonts w:eastAsia="Times New Roman" w:cs="Times New Roman"/>
            <w:color w:val="auto"/>
            <w:kern w:val="0"/>
            <w:sz w:val="22"/>
            <w:szCs w:val="22"/>
            <w:lang w:val="pt-PT" w:eastAsia="en-US" w:bidi="ar-SA"/>
          </w:rPr>
          <w:delText>de acordo com seu ambiente de produção</w:delText>
        </w:r>
      </w:del>
      <w:del w:id="57" w:author="Autor desconhecido" w:date="2023-08-22T11:38:35Z">
        <w:r>
          <w:rPr>
            <w:rStyle w:val="Ncoradanotaderodap"/>
            <w:rFonts w:eastAsia="Times New Roman" w:cs="Times New Roman"/>
            <w:color w:val="auto"/>
            <w:kern w:val="0"/>
            <w:sz w:val="22"/>
            <w:szCs w:val="22"/>
            <w:lang w:val="pt-PT" w:eastAsia="en-US" w:bidi="ar-SA"/>
          </w:rPr>
          <w:footnoteReference w:id="2"/>
        </w:r>
      </w:del>
      <w:del w:id="58" w:author="Autor desconhecido" w:date="2023-08-17T16:12:02Z">
        <w:r>
          <w:rPr>
            <w:rFonts w:eastAsia="Times New Roman" w:cs="Times New Roman"/>
            <w:color w:val="auto"/>
            <w:kern w:val="0"/>
            <w:sz w:val="22"/>
            <w:szCs w:val="22"/>
            <w:lang w:val="pt-PT" w:eastAsia="en-US" w:bidi="ar-SA"/>
          </w:rPr>
          <w:delText>.</w:delText>
        </w:r>
      </w:del>
      <w:del w:id="59" w:author="Autor desconhecido" w:date="2023-08-22T11:38:35Z">
        <w:r>
          <w:rPr>
            <w:rFonts w:eastAsia="Times New Roman" w:cs="Times New Roman"/>
            <w:color w:val="auto"/>
            <w:kern w:val="0"/>
            <w:sz w:val="22"/>
            <w:szCs w:val="22"/>
            <w:lang w:val="pt-PT" w:eastAsia="en-US" w:bidi="ar-SA"/>
          </w:rPr>
          <w:delText xml:space="preserve"> </w:delText>
        </w:r>
      </w:del>
      <w:del w:id="60" w:author="Andre Angelis" w:date="2023-08-14T19:58:59Z">
        <w:r>
          <w:rPr>
            <w:rFonts w:eastAsia="Times New Roman" w:cs="Times New Roman"/>
            <w:color w:val="auto"/>
            <w:kern w:val="0"/>
            <w:sz w:val="22"/>
            <w:szCs w:val="22"/>
            <w:lang w:val="pt-PT" w:eastAsia="en-US" w:bidi="ar-SA"/>
          </w:rPr>
          <w:delText>Se uma variedade não for plantada de acordo com seu ambiente de produção, ela pode apresentar menor</w:delText>
        </w:r>
      </w:del>
      <w:ins w:id="61" w:author="Andre Angelis" w:date="2023-08-14T19:59:00Z">
        <w:del w:id="62" w:author="Autor desconhecido" w:date="2023-08-22T11:38:35Z">
          <w:r>
            <w:rPr>
              <w:rFonts w:eastAsia="Times New Roman" w:cs="Times New Roman"/>
              <w:color w:val="auto"/>
              <w:kern w:val="0"/>
              <w:sz w:val="22"/>
              <w:szCs w:val="22"/>
              <w:lang w:val="pt-PT" w:eastAsia="en-US" w:bidi="ar-SA"/>
            </w:rPr>
            <w:delText xml:space="preserve">para que </w:delText>
          </w:r>
        </w:del>
      </w:ins>
      <w:ins w:id="63" w:author="Andre Angelis" w:date="2023-08-14T19:59:00Z">
        <w:del w:id="64" w:author="Autor desconhecido" w:date="2023-08-18T15:39:19Z">
          <w:r>
            <w:rPr>
              <w:rFonts w:eastAsia="Times New Roman" w:cs="Times New Roman"/>
              <w:color w:val="auto"/>
              <w:kern w:val="0"/>
              <w:sz w:val="22"/>
              <w:szCs w:val="22"/>
              <w:lang w:val="pt-PT" w:eastAsia="en-US" w:bidi="ar-SA"/>
            </w:rPr>
            <w:delText xml:space="preserve">ela </w:delText>
          </w:r>
        </w:del>
      </w:ins>
      <w:ins w:id="65" w:author="Andre Angelis" w:date="2023-08-14T19:59:00Z">
        <w:del w:id="66" w:author="Autor desconhecido" w:date="2023-08-22T11:38:35Z">
          <w:r>
            <w:rPr>
              <w:rFonts w:eastAsia="Times New Roman" w:cs="Times New Roman"/>
              <w:color w:val="auto"/>
              <w:kern w:val="0"/>
              <w:sz w:val="22"/>
              <w:szCs w:val="22"/>
              <w:lang w:val="pt-PT" w:eastAsia="en-US" w:bidi="ar-SA"/>
            </w:rPr>
            <w:delText>possa apresentar maior</w:delText>
          </w:r>
        </w:del>
      </w:ins>
      <w:del w:id="67" w:author="Autor desconhecido" w:date="2023-08-22T11:38:35Z">
        <w:r>
          <w:rPr>
            <w:rFonts w:eastAsia="Times New Roman" w:cs="Times New Roman"/>
            <w:color w:val="auto"/>
            <w:kern w:val="0"/>
            <w:sz w:val="22"/>
            <w:szCs w:val="22"/>
            <w:lang w:val="pt-PT" w:eastAsia="en-US" w:bidi="ar-SA"/>
          </w:rPr>
          <w:delText xml:space="preserve"> produtividade, </w:delText>
        </w:r>
      </w:del>
      <w:moveFrom w:id="68" w:author="Andre Angelis" w:date="2023-08-14T19:59:12Z">
        <w:r>
          <w:rPr>
            <w:rFonts w:eastAsia="Times New Roman" w:cs="Times New Roman"/>
            <w:color w:val="auto"/>
            <w:kern w:val="0"/>
            <w:sz w:val="22"/>
            <w:szCs w:val="22"/>
            <w:lang w:val="pt-PT" w:eastAsia="en-US" w:bidi="ar-SA"/>
          </w:rPr>
          <w:t xml:space="preserve">menor </w:t>
        </w:r>
      </w:moveFrom>
      <w:ins w:id="69" w:author="Andre Angelis" w:date="2023-08-14T19:59:15Z">
        <w:del w:id="70" w:author="Autor desconhecido" w:date="2023-08-22T11:38:35Z">
          <w:r>
            <w:rPr>
              <w:rFonts w:eastAsia="Times New Roman" w:cs="Times New Roman"/>
              <w:color w:val="auto"/>
              <w:kern w:val="0"/>
              <w:sz w:val="22"/>
              <w:szCs w:val="22"/>
              <w:lang w:val="pt-PT" w:eastAsia="en-US" w:bidi="ar-SA"/>
            </w:rPr>
            <w:delText xml:space="preserve">melhor </w:delText>
          </w:r>
        </w:del>
      </w:ins>
      <w:del w:id="71" w:author="Autor desconhecido" w:date="2023-08-22T11:38:35Z">
        <w:r>
          <w:rPr>
            <w:rFonts w:eastAsia="Times New Roman" w:cs="Times New Roman"/>
            <w:color w:val="auto"/>
            <w:kern w:val="0"/>
            <w:sz w:val="22"/>
            <w:szCs w:val="22"/>
            <w:lang w:val="pt-PT" w:eastAsia="en-US" w:bidi="ar-SA"/>
          </w:rPr>
          <w:delText xml:space="preserve">qualidade e </w:delText>
        </w:r>
      </w:del>
      <w:del w:id="72" w:author="Andre Angelis" w:date="2023-08-14T19:59:21Z">
        <w:r>
          <w:rPr>
            <w:rFonts w:eastAsia="Times New Roman" w:cs="Times New Roman"/>
            <w:color w:val="auto"/>
            <w:kern w:val="0"/>
            <w:sz w:val="22"/>
            <w:szCs w:val="22"/>
            <w:lang w:val="pt-PT" w:eastAsia="en-US" w:bidi="ar-SA"/>
          </w:rPr>
          <w:delText xml:space="preserve">maior </w:delText>
        </w:r>
      </w:del>
      <w:moveTo w:id="73" w:author="Andre Angelis" w:date="2023-08-14T19:59:22Z">
        <w:del w:id="74" w:author="Autor desconhecido" w:date="2023-08-22T11:38:35Z">
          <w:r>
            <w:rPr>
              <w:rFonts w:eastAsia="Times New Roman" w:cs="Times New Roman"/>
              <w:color w:val="auto"/>
              <w:kern w:val="0"/>
              <w:sz w:val="22"/>
              <w:szCs w:val="22"/>
              <w:lang w:val="pt-PT" w:eastAsia="en-US" w:bidi="ar-SA"/>
            </w:rPr>
            <w:delText>menor</w:delText>
          </w:r>
        </w:del>
      </w:moveTo>
      <w:ins w:id="75" w:author="Andre Angelis" w:date="2023-08-14T19:59:22Z">
        <w:del w:id="76" w:author="Autor desconhecido" w:date="2023-08-22T11:38:35Z">
          <w:r>
            <w:rPr>
              <w:rFonts w:eastAsia="Times New Roman" w:cs="Times New Roman"/>
              <w:color w:val="auto"/>
              <w:kern w:val="0"/>
              <w:sz w:val="22"/>
              <w:szCs w:val="22"/>
              <w:lang w:val="pt-PT" w:eastAsia="en-US" w:bidi="ar-SA"/>
            </w:rPr>
            <w:delText xml:space="preserve"> </w:delText>
          </w:r>
        </w:del>
      </w:ins>
      <w:del w:id="77" w:author="Autor desconhecido" w:date="2023-08-22T11:38:35Z">
        <w:r>
          <w:rPr>
            <w:rFonts w:eastAsia="Times New Roman" w:cs="Times New Roman"/>
            <w:color w:val="auto"/>
            <w:kern w:val="0"/>
            <w:sz w:val="22"/>
            <w:szCs w:val="22"/>
            <w:lang w:val="pt-PT" w:eastAsia="en-US" w:bidi="ar-SA"/>
          </w:rPr>
          <w:delText xml:space="preserve">suscetibilidade a pragas e doenças </w:delText>
        </w:r>
      </w:del>
      <w:del w:id="78" w:author="Autor desconhecido" w:date="2023-08-22T11:38:35Z">
        <w:bookmarkStart w:id="1" w:name="ZOTERO_BREF_SybFbm4Ksmbr11111111111111"/>
        <w:bookmarkEnd w:id="1"/>
        <w:r>
          <w:rPr>
            <w:rFonts w:eastAsia="Times New Roman" w:cs="Times New Roman"/>
            <w:color w:val="auto"/>
            <w:kern w:val="0"/>
            <w:sz w:val="22"/>
            <w:szCs w:val="22"/>
            <w:lang w:val="pt-PT" w:eastAsia="en-US" w:bidi="ar-SA"/>
          </w:rPr>
          <w:delText>[2]</w:delText>
        </w:r>
      </w:del>
      <w:del w:id="79" w:author="Autor desconhecido" w:date="2023-08-22T11:38:35Z">
        <w:bookmarkStart w:id="2" w:name="ZOTERO_BREF_Ab4KKez5Jktv11111111111111"/>
        <w:bookmarkEnd w:id="2"/>
        <w:r>
          <w:rPr>
            <w:rFonts w:eastAsia="Times New Roman" w:cs="Times New Roman"/>
            <w:color w:val="auto"/>
            <w:kern w:val="0"/>
            <w:sz w:val="22"/>
            <w:szCs w:val="22"/>
            <w:lang w:val="pt-PT" w:eastAsia="en-US" w:bidi="ar-SA"/>
          </w:rPr>
          <w:delText xml:space="preserve">[3]  </w:delText>
        </w:r>
      </w:del>
      <w:del w:id="80" w:author="Autor desconhecido" w:date="2023-08-17T19:32:11Z">
        <w:r>
          <w:rPr>
            <w:rFonts w:eastAsia="Times New Roman" w:cs="Times New Roman"/>
            <w:color w:val="auto"/>
            <w:kern w:val="0"/>
            <w:sz w:val="22"/>
            <w:szCs w:val="22"/>
            <w:lang w:val="pt-PT" w:eastAsia="en-US" w:bidi="ar-SA"/>
          </w:rPr>
          <w:delText xml:space="preserve">Por exemplo, a variedade RB867515 é </w:delText>
        </w:r>
      </w:del>
      <w:del w:id="81" w:author="Andre Angelis" w:date="2023-08-14T19:59:47Z">
        <w:r>
          <w:rPr>
            <w:rFonts w:eastAsia="Times New Roman" w:cs="Times New Roman"/>
            <w:color w:val="auto"/>
            <w:kern w:val="0"/>
            <w:sz w:val="22"/>
            <w:szCs w:val="22"/>
            <w:lang w:val="pt-PT" w:eastAsia="en-US" w:bidi="ar-SA"/>
          </w:rPr>
          <w:delText>uma variedade de cana-de-açúcar que é</w:delText>
        </w:r>
      </w:del>
      <w:del w:id="82" w:author="Autor desconhecido" w:date="2023-08-17T19:32:11Z">
        <w:r>
          <w:rPr>
            <w:rFonts w:eastAsia="Times New Roman" w:cs="Times New Roman"/>
            <w:color w:val="auto"/>
            <w:kern w:val="0"/>
            <w:sz w:val="22"/>
            <w:szCs w:val="22"/>
            <w:lang w:val="pt-PT" w:eastAsia="en-US" w:bidi="ar-SA"/>
          </w:rPr>
          <w:delText xml:space="preserve"> muito produtiva e resistente a pragas e doenças. No entanto, ela </w:delText>
        </w:r>
      </w:del>
      <w:del w:id="83" w:author="Andre Angelis" w:date="2023-08-14T19:59:59Z">
        <w:r>
          <w:rPr>
            <w:rFonts w:eastAsia="Times New Roman" w:cs="Times New Roman"/>
            <w:color w:val="auto"/>
            <w:kern w:val="0"/>
            <w:sz w:val="22"/>
            <w:szCs w:val="22"/>
            <w:lang w:val="pt-PT" w:eastAsia="en-US" w:bidi="ar-SA"/>
          </w:rPr>
          <w:delText>é uma variedade que</w:delText>
        </w:r>
      </w:del>
      <w:del w:id="84" w:author="Autor desconhecido" w:date="2023-08-17T19:32:11Z">
        <w:r>
          <w:rPr>
            <w:rFonts w:eastAsia="Times New Roman" w:cs="Times New Roman"/>
            <w:color w:val="auto"/>
            <w:kern w:val="0"/>
            <w:sz w:val="22"/>
            <w:szCs w:val="22"/>
            <w:lang w:val="pt-PT" w:eastAsia="en-US" w:bidi="ar-SA"/>
          </w:rPr>
          <w:delText xml:space="preserve"> exige muita água e não é adequada para regiões com clima seco. Já a variedade CTC-2001 é u</w:delText>
        </w:r>
      </w:del>
      <w:del w:id="85" w:author="Andre Angelis" w:date="2023-08-14T20:00:16Z">
        <w:r>
          <w:rPr>
            <w:rFonts w:eastAsia="Times New Roman" w:cs="Times New Roman"/>
            <w:color w:val="auto"/>
            <w:kern w:val="0"/>
            <w:sz w:val="22"/>
            <w:szCs w:val="22"/>
            <w:lang w:val="pt-PT" w:eastAsia="en-US" w:bidi="ar-SA"/>
          </w:rPr>
          <w:delText>ma variedade de cana-de-açúcar que é</w:delText>
        </w:r>
      </w:del>
      <w:del w:id="86" w:author="Autor desconhecido" w:date="2023-08-17T19:32:11Z">
        <w:r>
          <w:rPr>
            <w:rFonts w:eastAsia="Times New Roman" w:cs="Times New Roman"/>
            <w:color w:val="auto"/>
            <w:kern w:val="0"/>
            <w:sz w:val="22"/>
            <w:szCs w:val="22"/>
            <w:lang w:val="pt-PT" w:eastAsia="en-US" w:bidi="ar-SA"/>
          </w:rPr>
          <w:delText xml:space="preserve"> tolerante à seca e não exige muita água. No entanto, ela é </w:delText>
        </w:r>
      </w:del>
      <w:del w:id="87" w:author="Andre Angelis" w:date="2023-08-14T20:00:28Z">
        <w:r>
          <w:rPr>
            <w:rFonts w:eastAsia="Times New Roman" w:cs="Times New Roman"/>
            <w:color w:val="auto"/>
            <w:kern w:val="0"/>
            <w:sz w:val="22"/>
            <w:szCs w:val="22"/>
            <w:lang w:val="pt-PT" w:eastAsia="en-US" w:bidi="ar-SA"/>
          </w:rPr>
          <w:delText xml:space="preserve">uma variedade que é </w:delText>
        </w:r>
      </w:del>
      <w:del w:id="88" w:author="Autor desconhecido" w:date="2023-08-17T19:32:11Z">
        <w:r>
          <w:rPr>
            <w:rFonts w:eastAsia="Times New Roman" w:cs="Times New Roman"/>
            <w:color w:val="auto"/>
            <w:kern w:val="0"/>
            <w:sz w:val="22"/>
            <w:szCs w:val="22"/>
            <w:lang w:val="pt-PT" w:eastAsia="en-US" w:bidi="ar-SA"/>
          </w:rPr>
          <w:delText xml:space="preserve">mais suscetível a pragas e doenças (2). </w:delText>
        </w:r>
      </w:del>
      <w:del w:id="89" w:author="Autor desconhecido" w:date="2023-08-17T20:10:28Z">
        <w:r>
          <w:rPr>
            <w:rFonts w:eastAsia="Times New Roman" w:cs="Times New Roman"/>
            <w:color w:val="auto"/>
            <w:kern w:val="0"/>
            <w:sz w:val="22"/>
            <w:szCs w:val="22"/>
            <w:lang w:val="pt-PT" w:eastAsia="en-US" w:bidi="ar-SA"/>
          </w:rPr>
          <w:delText>As variedades de cana-de-açúcar já</w:delText>
        </w:r>
      </w:del>
      <w:del w:id="90" w:author="Autor desconhecido" w:date="2023-08-17T20:12:44Z">
        <w:r>
          <w:rPr>
            <w:rFonts w:eastAsia="Times New Roman" w:cs="Times New Roman"/>
            <w:color w:val="auto"/>
            <w:kern w:val="0"/>
            <w:sz w:val="22"/>
            <w:szCs w:val="22"/>
            <w:lang w:val="pt-PT" w:eastAsia="en-US" w:bidi="ar-SA"/>
          </w:rPr>
          <w:delText xml:space="preserve"> plantadas são identificadas </w:delText>
        </w:r>
      </w:del>
      <w:del w:id="91" w:author="Autor desconhecido" w:date="2023-08-22T11:38:35Z">
        <w:r>
          <w:rPr>
            <w:rFonts w:eastAsia="Times New Roman" w:cs="Times New Roman"/>
            <w:color w:val="auto"/>
            <w:kern w:val="0"/>
            <w:sz w:val="22"/>
            <w:szCs w:val="22"/>
            <w:lang w:val="pt-PT" w:eastAsia="en-US" w:bidi="ar-SA"/>
          </w:rPr>
          <w:delText>por meio de uma técnica chamada de identificação molecular</w:delText>
        </w:r>
      </w:del>
      <w:del w:id="92" w:author="Andre Angelis" w:date="2023-08-14T20:01:33Z">
        <w:r>
          <w:rPr>
            <w:rFonts w:eastAsia="Times New Roman" w:cs="Times New Roman"/>
            <w:color w:val="auto"/>
            <w:kern w:val="0"/>
            <w:sz w:val="22"/>
            <w:szCs w:val="22"/>
            <w:lang w:val="pt-PT" w:eastAsia="en-US" w:bidi="ar-SA"/>
          </w:rPr>
          <w:delText xml:space="preserve">. A identificação molecular é uma técnica que permite identificar as variedades de cana-de-açúcar </w:delText>
        </w:r>
      </w:del>
      <w:del w:id="93" w:author="Autor desconhecido" w:date="2023-08-22T11:38:35Z">
        <w:r>
          <w:rPr>
            <w:rFonts w:eastAsia="Times New Roman" w:cs="Times New Roman"/>
            <w:color w:val="auto"/>
            <w:kern w:val="0"/>
            <w:sz w:val="22"/>
            <w:szCs w:val="22"/>
            <w:lang w:val="pt-PT" w:eastAsia="en-US" w:bidi="ar-SA"/>
          </w:rPr>
          <w:delText xml:space="preserve">por meio de uma análise de seu DNA </w:delText>
        </w:r>
      </w:del>
      <w:del w:id="94" w:author="Autor desconhecido" w:date="2023-08-22T11:38:35Z">
        <w:bookmarkStart w:id="3" w:name="ZOTERO_BREF_GyJRtPWsm8BW11111111111111"/>
        <w:bookmarkEnd w:id="3"/>
        <w:r>
          <w:rPr>
            <w:rFonts w:eastAsia="Times New Roman" w:cs="Times New Roman"/>
            <w:color w:val="auto"/>
            <w:kern w:val="0"/>
            <w:sz w:val="22"/>
            <w:szCs w:val="22"/>
            <w:lang w:val="pt-PT" w:eastAsia="en-US" w:bidi="ar-SA"/>
          </w:rPr>
          <w:delText>[4]</w:delText>
        </w:r>
      </w:del>
      <w:del w:id="95" w:author="Autor desconhecido" w:date="2023-08-17T16:22:34Z">
        <w:r>
          <w:rPr>
            <w:rFonts w:eastAsia="Times New Roman" w:cs="Times New Roman"/>
            <w:color w:val="auto"/>
            <w:kern w:val="0"/>
            <w:sz w:val="22"/>
            <w:szCs w:val="22"/>
            <w:lang w:val="pt-PT" w:eastAsia="en-US" w:bidi="ar-SA"/>
          </w:rPr>
          <w:delText>(3)</w:delText>
        </w:r>
      </w:del>
      <w:del w:id="96" w:author="Autor desconhecido" w:date="2023-08-22T11:38:35Z">
        <w:r>
          <w:rPr>
            <w:rFonts w:eastAsia="Times New Roman" w:cs="Times New Roman"/>
            <w:color w:val="auto"/>
            <w:kern w:val="0"/>
            <w:sz w:val="22"/>
            <w:szCs w:val="22"/>
            <w:lang w:val="pt-PT" w:eastAsia="en-US" w:bidi="ar-SA"/>
          </w:rPr>
          <w:delText>. A identificação molecula</w:delText>
        </w:r>
      </w:del>
      <w:ins w:id="97" w:author="Andre Angelis" w:date="2023-08-14T20:01:42Z">
        <w:del w:id="98" w:author="Autor desconhecido" w:date="2023-08-22T11:38:35Z">
          <w:r>
            <w:rPr/>
            <w:commentReference w:id="7"/>
          </w:r>
        </w:del>
      </w:ins>
      <w:del w:id="99" w:author="Autor desconhecido" w:date="2023-08-22T11:38:35Z">
        <w:r>
          <w:rPr>
            <w:rFonts w:eastAsia="Times New Roman" w:cs="Times New Roman"/>
            <w:color w:val="auto"/>
            <w:kern w:val="0"/>
            <w:sz w:val="22"/>
            <w:szCs w:val="22"/>
            <w:lang w:val="pt-PT" w:eastAsia="en-US" w:bidi="ar-SA"/>
          </w:rPr>
          <w:delText>r é uma técnica importante</w:delText>
        </w:r>
      </w:del>
      <w:del w:id="100" w:author="Autor desconhecido" w:date="2023-08-18T15:40:12Z">
        <w:r>
          <w:rPr>
            <w:rFonts w:eastAsia="Times New Roman" w:cs="Times New Roman"/>
            <w:color w:val="auto"/>
            <w:kern w:val="0"/>
            <w:sz w:val="22"/>
            <w:szCs w:val="22"/>
            <w:lang w:val="pt-PT" w:eastAsia="en-US" w:bidi="ar-SA"/>
          </w:rPr>
          <w:delText xml:space="preserve"> </w:delText>
        </w:r>
      </w:del>
      <w:del w:id="101" w:author="Andre Angelis" w:date="2023-08-14T20:02:39Z">
        <w:r>
          <w:rPr>
            <w:rFonts w:eastAsia="Times New Roman" w:cs="Times New Roman"/>
            <w:color w:val="auto"/>
            <w:kern w:val="0"/>
            <w:sz w:val="22"/>
            <w:szCs w:val="22"/>
            <w:lang w:val="pt-PT" w:eastAsia="en-US" w:bidi="ar-SA"/>
          </w:rPr>
          <w:delText>para a cana-de-açúcar</w:delText>
        </w:r>
      </w:del>
      <w:del w:id="102" w:author="Autor desconhecido" w:date="2023-08-22T11:38:35Z">
        <w:r>
          <w:rPr>
            <w:rFonts w:eastAsia="Times New Roman" w:cs="Times New Roman"/>
            <w:color w:val="auto"/>
            <w:kern w:val="0"/>
            <w:sz w:val="22"/>
            <w:szCs w:val="22"/>
            <w:lang w:val="pt-PT" w:eastAsia="en-US" w:bidi="ar-SA"/>
          </w:rPr>
          <w:delText>, pois permite rastrear a origem das mudas, identificar as variedades</w:delText>
        </w:r>
      </w:del>
      <w:del w:id="103" w:author="Andre Angelis" w:date="2023-08-14T20:02:44Z">
        <w:r>
          <w:rPr>
            <w:rFonts w:eastAsia="Times New Roman" w:cs="Times New Roman"/>
            <w:color w:val="auto"/>
            <w:kern w:val="0"/>
            <w:sz w:val="22"/>
            <w:szCs w:val="22"/>
            <w:lang w:val="pt-PT" w:eastAsia="en-US" w:bidi="ar-SA"/>
          </w:rPr>
          <w:delText xml:space="preserve"> de cana-de-açúcar </w:delText>
        </w:r>
      </w:del>
      <w:del w:id="104" w:author="Autor desconhecido" w:date="2023-08-22T11:38:35Z">
        <w:r>
          <w:rPr>
            <w:rFonts w:eastAsia="Times New Roman" w:cs="Times New Roman"/>
            <w:color w:val="auto"/>
            <w:kern w:val="0"/>
            <w:sz w:val="22"/>
            <w:szCs w:val="22"/>
            <w:lang w:val="pt-PT" w:eastAsia="en-US" w:bidi="ar-SA"/>
          </w:rPr>
          <w:delText>que estão sendo plantadas e monitorar a presença de pragas e doenças.</w:delText>
        </w:r>
      </w:del>
    </w:p>
    <w:p>
      <w:pPr>
        <w:pStyle w:val="Corpodotexto"/>
        <w:widowControl w:val="false"/>
        <w:suppressAutoHyphens w:val="true"/>
        <w:bidi w:val="0"/>
        <w:spacing w:lineRule="auto" w:line="360" w:beforeAutospacing="0" w:before="116" w:afterAutospacing="0" w:after="0"/>
        <w:ind w:left="602" w:right="216" w:hanging="0"/>
        <w:jc w:val="both"/>
        <w:pPrChange w:id="0" w:author="Autor desconhecido" w:date="2023-08-22T11:39:28Z">
          <w:pPr>
            <w:pStyle w:val="Textbody"/>
          </w:pPr>
        </w:pPrChange>
        <w:rPr>
          <w:b/>
          <w:bCs/>
          <w:sz w:val="30"/>
          <w:szCs w:val="30"/>
        </w:rPr>
      </w:pPr>
      <w:r>
        <w:rPr/>
        <w:t xml:space="preserve">A Inteligência Artificial (IA) tem se estabelecido como uma revolucionária disciplina que desempenha um papel crucial em diversos setores, inclusive na agricultura. </w:t>
      </w:r>
      <w:moveTo w:id="105" w:author="Autor desconhecido" w:date="2023-08-18T15:45:09Z">
        <w:r>
          <w:rPr/>
          <w:t>Uma das capacidades mais notáveis da IA é a habilidade de processar imagens para o reconhecimento de padrões</w:t>
        </w:r>
      </w:moveTo>
      <w:ins w:id="106" w:author="Autor desconhecido" w:date="2023-08-18T15:46:43Z">
        <w:r>
          <w:rPr/>
          <w:t>. Esta vertente da IA</w:t>
        </w:r>
      </w:ins>
      <w:ins w:id="107" w:author="Autor desconhecido" w:date="2023-08-18T15:51:04Z">
        <w:r>
          <w:rPr/>
          <w:t xml:space="preserve">, a Visão Computacional, </w:t>
        </w:r>
      </w:ins>
      <w:ins w:id="108" w:author="Autor desconhecido" w:date="2023-08-18T15:53:10Z">
        <w:r>
          <w:rPr/>
          <w:t>dedica-se ao desenvolvimento de algoritmos e técnicas que permitem aos computadores entenderem e interpretarem informações visuais do mundo real com notável precisão. Isso possibilita que as máquinas reconheçam objetos, padrões e características em imagens e vídeos com notável precisão.</w:t>
        </w:r>
      </w:ins>
      <w:del w:id="109" w:author="Autor desconhecido" w:date="2023-08-18T15:55:04Z">
        <w:r>
          <w:rPr/>
          <w:delText xml:space="preserve">A </w:delText>
        </w:r>
      </w:del>
      <w:ins w:id="110" w:author="Andre Angelis" w:date="2023-08-14T20:02:59Z">
        <w:del w:id="111" w:author="Autor desconhecido" w:date="2023-08-18T15:55:04Z">
          <w:r>
            <w:rPr/>
            <w:delText xml:space="preserve">sua </w:delText>
          </w:r>
        </w:del>
      </w:ins>
      <w:del w:id="112" w:author="Autor desconhecido" w:date="2023-08-18T15:55:04Z">
        <w:r>
          <w:rPr/>
          <w:delText xml:space="preserve">aplicação </w:delText>
        </w:r>
      </w:del>
      <w:del w:id="113" w:author="Andre Angelis" w:date="2023-08-14T20:03:04Z">
        <w:r>
          <w:rPr/>
          <w:delText>da IA</w:delText>
        </w:r>
      </w:del>
      <w:del w:id="114" w:author="Autor desconhecido" w:date="2023-08-18T15:55:04Z">
        <w:r>
          <w:rPr/>
          <w:delText xml:space="preserve"> no contexto agrícola tem sido amplamente explorada devido ao seu potencial para otimizar processos e aumentar a produtividade. </w:delText>
        </w:r>
      </w:del>
      <w:moveFrom w:id="115" w:author="Autor desconhecido" w:date="2023-08-18T15:44:57Z">
        <w:r>
          <w:rPr/>
          <w:t>Uma das capacidades mais notáveis da IA é a habilidade de processar imagens para o reconhecimento de padrões, o que tem se mostrado extremamente relevante no campo da agronomia</w:t>
        </w:r>
      </w:moveFrom>
      <w:moveFrom w:id="116" w:author="Autor desconhecido" w:date="2023-08-18T15:44:57Z">
        <w:r>
          <w:rPr/>
          <w:commentReference w:id="8"/>
        </w:r>
      </w:moveFrom>
      <w:moveFrom w:id="117" w:author="Autor desconhecido" w:date="2023-08-18T15:44:57Z">
        <w:r>
          <w:rPr/>
          <w:t>.</w:t>
        </w:r>
      </w:moveFrom>
      <w:del w:id="118" w:author="Autor desconhecido" w:date="2023-08-18T15:55:04Z">
        <w:r>
          <w:rPr/>
          <w:delText xml:space="preserve"> </w:delText>
        </w:r>
      </w:del>
      <w:del w:id="119" w:author="Andre Angelis" w:date="2023-08-14T20:04:24Z">
        <w:r>
          <w:rPr/>
          <w:delText xml:space="preserve"> </w:delText>
        </w:r>
      </w:del>
      <w:del w:id="120" w:author="Autor desconhecido" w:date="2023-08-18T15:55:04Z">
        <w:r>
          <w:rPr/>
          <w:delText xml:space="preserve">Dentre as vertentes da Inteligência Artificial, a Visão Computacional desponta como uma área de destaque nesse contexto. </w:delText>
        </w:r>
      </w:del>
      <w:del w:id="121" w:author="Andre Angelis" w:date="2023-08-14T20:04:44Z">
        <w:r>
          <w:rPr/>
          <w:delText xml:space="preserve">A Visão Computacional </w:delText>
        </w:r>
      </w:del>
      <w:ins w:id="122" w:author="Andre Angelis" w:date="2023-08-14T20:04:44Z">
        <w:del w:id="123" w:author="Autor desconhecido" w:date="2023-08-18T15:55:04Z">
          <w:r>
            <w:rPr/>
            <w:delText>Trata-se de</w:delText>
          </w:r>
        </w:del>
      </w:ins>
      <w:del w:id="124" w:author="Andre Angelis" w:date="2023-08-14T20:04:48Z">
        <w:r>
          <w:rPr/>
          <w:delText>é</w:delText>
        </w:r>
      </w:del>
      <w:del w:id="125" w:author="Autor desconhecido" w:date="2023-08-18T15:55:06Z">
        <w:r>
          <w:rPr/>
          <w:delText xml:space="preserve"> um campo especializado da IA que se dedica ao desenvolvimento de algoritmos e técnicas que permitem aos computadores entenderem e interpretarem informações visuais do mundo real. Isso possibilita que as máquinas reconheçam objetos, padrões e características em imagens e vídeos com notável precisão.</w:delText>
        </w:r>
      </w:del>
      <w:del w:id="126" w:author="Andre Angelis" w:date="2023-08-14T20:05:06Z">
        <w:r>
          <w:rPr/>
          <w:delText xml:space="preserve"> </w:delText>
        </w:r>
      </w:del>
      <w:r>
        <w:rPr>
          <w:rPrChange w:id="0" w:author="Autor desconhecido" w:date="2023-08-22T11:39:11Z"/>
        </w:rPr>
        <w:t xml:space="preserve"> Na agricultura, a Visão Computacional tem sido amplamente aplicada para identificar e analisar aspectos relevantes</w:t>
      </w:r>
      <w:ins w:id="128" w:author="Autor desconhecido" w:date="2023-08-22T09:33:53Z">
        <w:r>
          <w:rPr/>
          <w:t>,</w:t>
        </w:r>
      </w:ins>
      <w:r>
        <w:rPr>
          <w:rPrChange w:id="0" w:author="Autor desconhecido" w:date="2023-08-22T11:39:11Z"/>
        </w:rPr>
        <w:t xml:space="preserve"> </w:t>
      </w:r>
      <w:del w:id="130" w:author="Autor desconhecido" w:date="2023-08-19T16:36:18Z">
        <w:r>
          <w:rPr/>
          <w:delText>das plantas, animais e ambientes agrícolas</w:delText>
        </w:r>
      </w:del>
      <w:ins w:id="131" w:author="Autor desconhecido" w:date="2023-08-18T16:15:24Z">
        <w:r>
          <w:rPr/>
          <w:t xml:space="preserve">como  </w:t>
        </w:r>
      </w:ins>
      <w:del w:id="132" w:author="Autor desconhecido" w:date="2023-08-19T16:25:04Z">
        <w:bookmarkStart w:id="4" w:name="ZOTERO_BREF_kreAc2fow6Vf11111111111111"/>
        <w:bookmarkEnd w:id="4"/>
        <w:r>
          <w:rPr/>
          <w:delText>[3]</w:delText>
        </w:r>
      </w:del>
      <w:ins w:id="133" w:author="Autor desconhecido" w:date="2023-08-18T16:19:10Z">
        <w:r>
          <w:rPr/>
          <w:t xml:space="preserve">prever a produtividade da cana-de-açúcar em diferentes ambientes </w:t>
        </w:r>
      </w:ins>
      <w:ins w:id="134" w:author="Autor desconhecido" w:date="2023-08-18T16:19:10Z">
        <w:bookmarkStart w:id="5" w:name="ZOTERO_BREF_kreAc2fow6Vf_Copia_1"/>
        <w:bookmarkEnd w:id="5"/>
        <w:r>
          <w:rPr/>
          <w:t>[3] ,  reconhecimento de doenças em folhas de cana</w:t>
        </w:r>
      </w:ins>
      <w:ins w:id="135" w:author="Autor desconhecido" w:date="2023-08-18T16:15:24Z">
        <w:r>
          <w:rPr/>
          <w:t xml:space="preserve"> </w:t>
        </w:r>
      </w:ins>
      <w:bookmarkStart w:id="6" w:name="ZOTERO_BREF_7JjNThH35VZs"/>
      <w:bookmarkEnd w:id="6"/>
      <w:r>
        <w:rPr>
          <w:rPrChange w:id="0" w:author="Autor desconhecido" w:date="2023-08-22T11:39:11Z"/>
        </w:rPr>
        <w:t>[5]</w:t>
      </w:r>
      <w:ins w:id="137" w:author="Autor desconhecido" w:date="2023-08-19T16:24:04Z">
        <w:r>
          <w:rPr/>
          <w:t xml:space="preserve"> </w:t>
        </w:r>
      </w:ins>
      <w:bookmarkStart w:id="7" w:name="ZOTERO_BREF_FnrX3XQjQP8h"/>
      <w:bookmarkEnd w:id="7"/>
      <w:r>
        <w:rPr>
          <w:rPrChange w:id="0" w:author="Autor desconhecido" w:date="2023-08-22T11:39:11Z"/>
        </w:rPr>
        <w:t xml:space="preserve">[6] </w:t>
      </w:r>
      <w:bookmarkStart w:id="8" w:name="ZOTERO_BREF_nINOA08dmpR8"/>
      <w:bookmarkEnd w:id="8"/>
      <w:r>
        <w:rPr>
          <w:rPrChange w:id="0" w:author="Autor desconhecido" w:date="2023-08-22T11:39:11Z"/>
        </w:rPr>
        <w:t>[7]</w:t>
      </w:r>
      <w:ins w:id="140" w:author="Autor desconhecido" w:date="2023-08-19T16:48:29Z">
        <w:r>
          <w:rPr/>
          <w:t xml:space="preserve"> </w:t>
        </w:r>
      </w:ins>
      <w:bookmarkStart w:id="9" w:name="ZOTERO_BREF_63FA0ryiIR4s"/>
      <w:bookmarkEnd w:id="9"/>
      <w:r>
        <w:rPr>
          <w:rPrChange w:id="0" w:author="Autor desconhecido" w:date="2023-08-22T11:39:11Z"/>
        </w:rPr>
        <w:t>[8]</w:t>
      </w:r>
      <w:ins w:id="142" w:author="Autor desconhecido" w:date="2023-08-19T16:50:01Z">
        <w:r>
          <w:rPr/>
          <w:t xml:space="preserve"> </w:t>
        </w:r>
      </w:ins>
      <w:bookmarkStart w:id="10" w:name="ZOTERO_BREF_4ftBlAqmc9k7"/>
      <w:bookmarkEnd w:id="10"/>
      <w:r>
        <w:rPr>
          <w:rPrChange w:id="0" w:author="Autor desconhecido" w:date="2023-08-22T11:39:11Z"/>
        </w:rPr>
        <w:t>[9]</w:t>
      </w:r>
      <w:ins w:id="144" w:author="Autor desconhecido" w:date="2023-08-19T16:55:42Z">
        <w:r>
          <w:rPr/>
          <w:t xml:space="preserve"> </w:t>
        </w:r>
      </w:ins>
      <w:bookmarkStart w:id="11" w:name="ZOTERO_BREF_4tVNHP2Pl1fx"/>
      <w:r>
        <w:rPr>
          <w:rPrChange w:id="0" w:author="Autor desconhecido" w:date="2023-08-22T11:39:11Z"/>
        </w:rPr>
        <w:t>[</w:t>
      </w:r>
      <w:bookmarkEnd w:id="11"/>
      <w:r>
        <w:rPr>
          <w:rPrChange w:id="0" w:author="Autor desconhecido" w:date="2023-08-22T11:39:11Z"/>
        </w:rPr>
        <w:t>10]</w:t>
      </w:r>
      <w:ins w:id="147" w:author="Autor desconhecido" w:date="2023-08-19T17:11:37Z">
        <w:r>
          <w:rPr/>
          <w:t xml:space="preserve"> , </w:t>
        </w:r>
      </w:ins>
      <w:ins w:id="148" w:author="Autor desconhecido" w:date="2023-08-19T17:00:37Z">
        <w:r>
          <w:rPr/>
          <w:t>identificação de plantas</w:t>
        </w:r>
      </w:ins>
      <w:bookmarkStart w:id="12" w:name="ZOTERO_BREF_5GMABy87f7Vy"/>
      <w:r>
        <w:rPr>
          <w:rPrChange w:id="0" w:author="Autor desconhecido" w:date="2023-08-22T11:39:11Z"/>
        </w:rPr>
        <w:t>[</w:t>
      </w:r>
      <w:bookmarkEnd w:id="12"/>
      <w:r>
        <w:rPr>
          <w:rPrChange w:id="0" w:author="Autor desconhecido" w:date="2023-08-22T11:39:11Z"/>
        </w:rPr>
        <w:t>11]</w:t>
      </w:r>
      <w:ins w:id="151" w:author="Autor desconhecido" w:date="2023-08-19T17:02:02Z">
        <w:r>
          <w:rPr/>
          <w:t xml:space="preserve"> </w:t>
        </w:r>
      </w:ins>
      <w:bookmarkStart w:id="13" w:name="ZOTERO_BREF_xG35C7EkWpqu"/>
      <w:r>
        <w:rPr>
          <w:rPrChange w:id="0" w:author="Autor desconhecido" w:date="2023-08-22T11:39:11Z"/>
        </w:rPr>
        <w:t>[</w:t>
      </w:r>
      <w:bookmarkEnd w:id="13"/>
      <w:r>
        <w:rPr>
          <w:rPrChange w:id="0" w:author="Autor desconhecido" w:date="2023-08-22T11:39:11Z"/>
        </w:rPr>
        <w:t>12]</w:t>
      </w:r>
      <w:ins w:id="154" w:author="Autor desconhecido" w:date="2023-08-19T17:04:50Z">
        <w:r>
          <w:rPr/>
          <w:t xml:space="preserve"> </w:t>
        </w:r>
      </w:ins>
      <w:bookmarkStart w:id="14" w:name="ZOTERO_BREF_q17E0C6yaAau"/>
      <w:r>
        <w:rPr>
          <w:rPrChange w:id="0" w:author="Autor desconhecido" w:date="2023-08-22T11:39:11Z"/>
        </w:rPr>
        <w:t>[</w:t>
      </w:r>
      <w:bookmarkEnd w:id="14"/>
      <w:r>
        <w:rPr>
          <w:rPrChange w:id="0" w:author="Autor desconhecido" w:date="2023-08-22T11:39:11Z"/>
        </w:rPr>
        <w:t>13]</w:t>
      </w:r>
      <w:ins w:id="157" w:author="Autor desconhecido" w:date="2023-08-19T17:10:49Z">
        <w:r>
          <w:rPr/>
          <w:t xml:space="preserve"> </w:t>
        </w:r>
      </w:ins>
      <w:bookmarkStart w:id="15" w:name="ZOTERO_BREF_3ZSwER9NxpfL"/>
      <w:r>
        <w:rPr>
          <w:rPrChange w:id="0" w:author="Autor desconhecido" w:date="2023-08-22T11:39:11Z"/>
        </w:rPr>
        <w:t>[</w:t>
      </w:r>
      <w:bookmarkEnd w:id="15"/>
      <w:r>
        <w:rPr>
          <w:rPrChange w:id="0" w:author="Autor desconhecido" w:date="2023-08-22T11:39:11Z"/>
        </w:rPr>
        <w:t>14]</w:t>
      </w:r>
      <w:ins w:id="160" w:author="Autor desconhecido" w:date="2023-08-19T17:11:49Z">
        <w:r>
          <w:rPr/>
          <w:t xml:space="preserve"> ,entre outras</w:t>
        </w:r>
      </w:ins>
      <w:r>
        <w:rPr/>
        <w:t xml:space="preserve"> </w:t>
      </w:r>
      <w:ins w:id="161" w:author="Autor desconhecido" w:date="2023-08-19T17:11:49Z">
        <w:r>
          <w:rPr/>
          <w:t>.</w:t>
        </w:r>
      </w:ins>
    </w:p>
    <w:p>
      <w:pPr>
        <w:pStyle w:val="Corpodotexto"/>
        <w:widowControl w:val="false"/>
        <w:suppressAutoHyphens w:val="true"/>
        <w:bidi w:val="0"/>
        <w:spacing w:lineRule="auto" w:line="360" w:beforeAutospacing="0" w:before="116" w:afterAutospacing="0" w:after="0"/>
        <w:ind w:left="602" w:right="216" w:hanging="0"/>
        <w:jc w:val="both"/>
        <w:pPrChange w:id="0" w:author="Autor desconhecido" w:date="2023-08-22T11:39:42Z">
          <w:pPr>
            <w:pStyle w:val="Textbody"/>
          </w:pPr>
        </w:pPrChange>
        <w:rPr>
          <w:b/>
          <w:bCs/>
          <w:sz w:val="30"/>
          <w:szCs w:val="30"/>
        </w:rPr>
      </w:pPr>
      <w:r>
        <w:rPr/>
        <w:t xml:space="preserve">Os trabalhos a respeito de identificação de plantas apontam para </w:t>
      </w:r>
      <w:ins w:id="162" w:author="Autor desconhecido" w:date="2023-08-22T10:29:43Z">
        <w:r>
          <w:rPr/>
          <w:t xml:space="preserve">a crescente utilização da visão computacional </w:t>
        </w:r>
      </w:ins>
      <w:ins w:id="163" w:author="Autor desconhecido" w:date="2023-08-22T10:30:45Z">
        <w:r>
          <w:rPr/>
          <w:t xml:space="preserve">como uma abordagem inovadora e eficaz </w:t>
        </w:r>
      </w:ins>
      <w:ins w:id="164" w:author="Autor desconhecido" w:date="2023-08-22T10:32:04Z">
        <w:r>
          <w:rPr/>
          <w:t>utilizada em contra-ponto ao processo de identificação realizado por especialistas humanos</w:t>
        </w:r>
      </w:ins>
      <w:ins w:id="165" w:author="Autor desconhecido" w:date="2023-08-22T10:33:54Z">
        <w:r>
          <w:rPr/>
          <w:t xml:space="preserve">. </w:t>
        </w:r>
      </w:ins>
      <w:ins w:id="166" w:author="Autor desconhecido" w:date="2023-08-22T10:35:39Z">
        <w:r>
          <w:rPr/>
          <w:t>Tais especialistas, como botânicos e taxonomistas, possuem amplo conhecimento e experiência para reconhecer sutis diferenças e</w:t>
        </w:r>
      </w:ins>
      <w:ins w:id="167" w:author="Autor desconhecido" w:date="2023-08-22T10:36:56Z">
        <w:r>
          <w:rPr/>
          <w:t>ntre as plantas e espécies específicas</w:t>
        </w:r>
      </w:ins>
      <w:ins w:id="168" w:author="Autor desconhecido" w:date="2023-08-22T10:52:42Z">
        <w:r>
          <w:rPr/>
          <w:t>,</w:t>
        </w:r>
      </w:ins>
      <w:ins w:id="169" w:author="Autor desconhecido" w:date="2023-08-22T10:42:05Z">
        <w:r>
          <w:rPr/>
          <w:t xml:space="preserve"> com base em suas características morfológicas.</w:t>
        </w:r>
      </w:ins>
      <w:ins w:id="170" w:author="Autor desconhecido" w:date="2023-08-22T10:43:07Z">
        <w:r>
          <w:rPr/>
          <w:t xml:space="preserve"> No entanto, </w:t>
        </w:r>
      </w:ins>
      <w:ins w:id="171" w:author="Autor desconhecido" w:date="2023-08-22T10:44:40Z">
        <w:r>
          <w:rPr/>
          <w:t>tal abordagem possui algumas desvantagens, como</w:t>
        </w:r>
      </w:ins>
      <w:ins w:id="172" w:author="Autor desconhecido" w:date="2023-08-22T10:52:57Z">
        <w:r>
          <w:rPr/>
          <w:t xml:space="preserve"> por exemplo</w:t>
        </w:r>
      </w:ins>
      <w:ins w:id="173" w:author="Autor desconhecido" w:date="2023-08-22T10:46:08Z">
        <w:r>
          <w:rPr/>
          <w:t xml:space="preserve"> a limitação de escala, </w:t>
        </w:r>
      </w:ins>
      <w:ins w:id="174" w:author="Autor desconhecido" w:date="2023-08-22T10:49:42Z">
        <w:r>
          <w:rPr/>
          <w:t>frente ao número limitado de profissionais qualificados e a subjetividade</w:t>
        </w:r>
      </w:ins>
      <w:ins w:id="175" w:author="Autor desconhecido" w:date="2023-08-22T10:50:49Z">
        <w:r>
          <w:rPr/>
          <w:t xml:space="preserve"> inerente à interpretação humana </w:t>
        </w:r>
      </w:ins>
      <w:bookmarkStart w:id="16" w:name="ZOTERO_BREF_ySP6c8A75aXy"/>
      <w:r>
        <w:rPr>
          <w:rFonts w:eastAsia="Times New Roman" w:cs="Times New Roman"/>
          <w:color w:val="auto"/>
          <w:lang w:val="pt-PT" w:eastAsia="en-US" w:bidi="ar-SA"/>
          <w:rPrChange w:id="0" w:author="Autor desconhecido" w:date="2023-08-22T11:39:11Z">
            <w:rPr>
              <w:sz w:val="22"/>
              <w:kern w:val="0"/>
              <w:szCs w:val="22"/>
            </w:rPr>
          </w:rPrChange>
        </w:rPr>
        <w:t>[11]</w:t>
      </w:r>
      <w:ins w:id="177" w:author="Autor desconhecido" w:date="2023-08-22T10:50:49Z">
        <w:bookmarkEnd w:id="16"/>
        <w:r>
          <w:rPr/>
          <w:t>.</w:t>
        </w:r>
      </w:ins>
      <w:ins w:id="178" w:author="Autor desconhecido" w:date="2023-08-22T10:53:20Z">
        <w:r>
          <w:rPr/>
          <w:t xml:space="preserve"> </w:t>
        </w:r>
      </w:ins>
      <w:ins w:id="179" w:author="Autor desconhecido" w:date="2023-08-22T10:59:25Z">
        <w:r>
          <w:rPr/>
          <w:t xml:space="preserve">Combinando técnicas de processamento de imagem, aprendizado de máquina e inteligência artificial, a visão computacional oferece algumas vantagens quando comparada ao processo </w:t>
        </w:r>
      </w:ins>
      <w:ins w:id="180" w:author="Autor desconhecido" w:date="2023-08-22T11:00:29Z">
        <w:r>
          <w:rPr/>
          <w:t xml:space="preserve">tradicional relatado. Algoritmos de </w:t>
        </w:r>
      </w:ins>
      <w:ins w:id="181" w:author="Autor desconhecido" w:date="2023-08-22T11:01:37Z">
        <w:r>
          <w:rPr/>
          <w:t>visão computacional são capazes de extrair características visuais únicas de plantas, como padrões de folhas, forma de flores</w:t>
        </w:r>
      </w:ins>
      <w:ins w:id="182" w:author="Autor desconhecido" w:date="2023-08-22T11:02:38Z">
        <w:r>
          <w:rPr/>
          <w:t xml:space="preserve"> e textura de caules</w:t>
        </w:r>
      </w:ins>
      <w:ins w:id="183" w:author="Autor desconhecido" w:date="2023-08-22T11:04:08Z">
        <w:r>
          <w:rPr/>
          <w:t>. Através de algoritmos de aprendizado de máquina</w:t>
        </w:r>
      </w:ins>
      <w:ins w:id="184" w:author="Autor desconhecido" w:date="2023-08-22T11:06:06Z">
        <w:r>
          <w:rPr/>
          <w:t xml:space="preserve">, sistemas de visão computacional </w:t>
        </w:r>
      </w:ins>
      <w:ins w:id="185" w:author="Autor desconhecido" w:date="2023-08-22T11:07:30Z">
        <w:r>
          <w:rPr/>
          <w:t xml:space="preserve">são treinados para identificar plantas com base em conjuntos de dados contendo imagens rotuladas </w:t>
        </w:r>
      </w:ins>
      <w:bookmarkStart w:id="17" w:name="ZOTERO_BREF_CBR05Xp6VZYg"/>
      <w:r>
        <w:rPr>
          <w:rPrChange w:id="0" w:author="Autor desconhecido" w:date="2023-08-22T11:39:11Z"/>
        </w:rPr>
        <w:t>[15]</w:t>
      </w:r>
      <w:ins w:id="187" w:author="Autor desconhecido" w:date="2023-08-22T11:07:30Z">
        <w:bookmarkEnd w:id="17"/>
        <w:r>
          <w:rPr/>
          <w:t xml:space="preserve">. </w:t>
        </w:r>
      </w:ins>
      <w:ins w:id="188" w:author="Autor desconhecido" w:date="2023-08-22T11:10:35Z">
        <w:r>
          <w:rPr/>
          <w:t xml:space="preserve">Quanto à limitação de escala, </w:t>
        </w:r>
      </w:ins>
      <w:ins w:id="189" w:author="Autor desconhecido" w:date="2023-08-22T11:14:02Z">
        <w:r>
          <w:rPr/>
          <w:t xml:space="preserve">a utilização de </w:t>
        </w:r>
      </w:ins>
      <w:ins w:id="190" w:author="Autor desconhecido" w:date="2023-08-22T11:11:41Z">
        <w:r>
          <w:rPr/>
          <w:t xml:space="preserve">dispositivos móveis e interfaces amigáveis, permite a identificação de plantas acessível mesmo para pessoas sem formação especializada em botânica </w:t>
        </w:r>
      </w:ins>
      <w:bookmarkStart w:id="18" w:name="ZOTERO_BREF_8Egz5IEQsZsM"/>
      <w:r>
        <w:rPr>
          <w:rPrChange w:id="0" w:author="Autor desconhecido" w:date="2023-08-22T11:39:11Z"/>
        </w:rPr>
        <w:t>[16]</w:t>
      </w:r>
      <w:ins w:id="192" w:author="Autor desconhecido" w:date="2023-08-22T11:11:41Z">
        <w:bookmarkEnd w:id="18"/>
        <w:r>
          <w:rPr/>
          <w:t xml:space="preserve">. </w:t>
        </w:r>
      </w:ins>
      <w:del w:id="193" w:author="Autor desconhecido" w:date="2023-08-18T16:15:23Z">
        <w:r>
          <w:rPr/>
          <w:delText>.</w:delText>
        </w:r>
      </w:del>
      <w:del w:id="194" w:author="Autor desconhecido" w:date="2023-08-18T16:15:23Z">
        <w:r>
          <w:rPr/>
          <w:commentReference w:id="9"/>
        </w:r>
      </w:del>
      <w:del w:id="195" w:author="Autor desconhecido" w:date="2023-08-18T16:15:23Z">
        <w:r>
          <w:rPr/>
          <w:delText xml:space="preserve"> </w:delText>
        </w:r>
      </w:del>
    </w:p>
    <w:p>
      <w:pPr>
        <w:pStyle w:val="Corpodotexto"/>
        <w:widowControl w:val="false"/>
        <w:suppressAutoHyphens w:val="true"/>
        <w:bidi w:val="0"/>
        <w:spacing w:lineRule="auto" w:line="360" w:beforeAutospacing="0" w:before="116" w:afterAutospacing="0" w:after="0"/>
        <w:ind w:left="602" w:right="216" w:hanging="0"/>
        <w:jc w:val="both"/>
        <w:rPr>
          <w:b/>
          <w:bCs/>
          <w:sz w:val="30"/>
          <w:szCs w:val="30"/>
          <w:ins w:id="201" w:author="Autor desconhecido" w:date="2023-08-18T15:56:52Z"/>
        </w:rPr>
      </w:pPr>
      <w:ins w:id="196" w:author="Autor desconhecido" w:date="2023-08-18T15:56:52Z">
        <w:r>
          <w:rPr>
            <w:rFonts w:eastAsia="Times New Roman" w:cs="Times New Roman"/>
            <w:color w:val="auto"/>
            <w:kern w:val="0"/>
            <w:sz w:val="22"/>
            <w:szCs w:val="22"/>
            <w:lang w:val="pt-PT" w:eastAsia="en-US" w:bidi="ar-SA"/>
          </w:rPr>
          <w:t xml:space="preserve">A cana-de-açúcar é uma planta gramínea que é cultivada em todo o mundo, principalmente em regiões tropicais e subtropicais. Uma de suas características é a versatilidade, ela pode ser usada para a produção de diversos produtos, incluindo açúcar, etanol, biocombustíveis, papel, celulose e alimentos para animais. No </w:t>
        </w:r>
      </w:ins>
      <w:ins w:id="197" w:author="Autor desconhecido" w:date="2023-08-18T15:56:52Z">
        <w:r>
          <w:rPr/>
          <w:t>Brasil</w:t>
        </w:r>
      </w:ins>
      <w:ins w:id="198" w:author="Autor desconhecido" w:date="2023-08-18T15:56:52Z">
        <w:r>
          <w:rPr>
            <w:rFonts w:eastAsia="Times New Roman" w:cs="Times New Roman"/>
            <w:color w:val="auto"/>
            <w:kern w:val="0"/>
            <w:sz w:val="22"/>
            <w:szCs w:val="22"/>
            <w:lang w:val="pt-PT" w:eastAsia="en-US" w:bidi="ar-SA"/>
          </w:rPr>
          <w:t xml:space="preserve">, é uma das culturas mais importantes, ocupando cerca de 14 milhões de hectares, representando cerca de 17% do valor total da produção agrícola brasileira. Estimativas para a safra 2023/24, apontam para uma produção de 40,8 milhões de toneladas  de açúcar e 27,7 milhões de litros de etanol </w:t>
        </w:r>
      </w:ins>
      <w:ins w:id="199" w:author="Autor desconhecido" w:date="2023-08-18T15:56:52Z">
        <w:bookmarkStart w:id="19" w:name="ZOTERO_BREF_164i7rH2flSI_Copia_1"/>
        <w:r>
          <w:rPr>
            <w:rFonts w:eastAsia="Times New Roman" w:cs="Times New Roman"/>
            <w:color w:val="auto"/>
            <w:kern w:val="0"/>
            <w:sz w:val="22"/>
            <w:szCs w:val="22"/>
            <w:lang w:val="pt-PT" w:eastAsia="en-US" w:bidi="ar-SA"/>
          </w:rPr>
          <w:t>[1]</w:t>
        </w:r>
      </w:ins>
      <w:ins w:id="200" w:author="Autor desconhecido" w:date="2023-08-18T15:56:52Z">
        <w:bookmarkEnd w:id="19"/>
        <w:r>
          <w:rPr>
            <w:rFonts w:eastAsia="Times New Roman" w:cs="Times New Roman"/>
            <w:color w:val="auto"/>
            <w:kern w:val="0"/>
            <w:sz w:val="22"/>
            <w:szCs w:val="22"/>
            <w:lang w:val="pt-PT" w:eastAsia="en-US" w:bidi="ar-SA"/>
          </w:rPr>
          <w:t xml:space="preserve">. Trata-se, portanto, de uma cultura muito importante para a economia brasileira, gerando empregos, renda e divisas para o país. </w:t>
        </w:r>
      </w:ins>
    </w:p>
    <w:p>
      <w:pPr>
        <w:pStyle w:val="Corpodotexto"/>
        <w:widowControl w:val="false"/>
        <w:suppressAutoHyphens w:val="true"/>
        <w:bidi w:val="0"/>
        <w:spacing w:lineRule="auto" w:line="360" w:beforeAutospacing="0" w:before="116" w:afterAutospacing="0" w:after="0"/>
        <w:ind w:left="602" w:right="216" w:hanging="0"/>
        <w:jc w:val="both"/>
        <w:rPr>
          <w:b/>
          <w:bCs/>
          <w:sz w:val="30"/>
          <w:szCs w:val="30"/>
          <w:ins w:id="210" w:author="Autor desconhecido" w:date="2023-08-18T15:56:52Z"/>
        </w:rPr>
      </w:pPr>
      <w:r>
        <w:rPr>
          <w:rFonts w:eastAsia="Times New Roman" w:cs="Times New Roman"/>
          <w:color w:val="auto"/>
          <w:kern w:val="0"/>
          <w:sz w:val="22"/>
          <w:szCs w:val="22"/>
          <w:lang w:val="pt-PT" w:eastAsia="en-US" w:bidi="ar-SA"/>
        </w:rPr>
        <w:t xml:space="preserve">Existem diversas variedades de cana-de-açúcar, cada uma com características próprias. A escolha da variedade mais adequada para uma determinada região depende de diversos fatores, incluindo o clima, o solo e o sistema de cultivo. É importante plantar as variedades </w:t>
      </w:r>
      <w:ins w:id="202" w:author="Autor desconhecido" w:date="2023-08-18T15:56:52Z">
        <w:r>
          <w:rPr>
            <w:rFonts w:eastAsia="Times New Roman" w:cs="Times New Roman"/>
            <w:color w:val="auto"/>
            <w:kern w:val="0"/>
            <w:sz w:val="22"/>
            <w:szCs w:val="22"/>
            <w:lang w:val="pt-PT" w:eastAsia="en-US" w:bidi="ar-SA"/>
          </w:rPr>
          <w:t>de acordo com seu ambiente de produção</w:t>
        </w:r>
      </w:ins>
      <w:ins w:id="203" w:author="Autor desconhecido" w:date="2023-08-18T15:56:52Z">
        <w:r>
          <w:rPr>
            <w:rStyle w:val="Ncoradanotaderodap"/>
            <w:rFonts w:eastAsia="Times New Roman" w:cs="Times New Roman"/>
            <w:color w:val="auto"/>
            <w:kern w:val="0"/>
            <w:sz w:val="22"/>
            <w:szCs w:val="22"/>
            <w:lang w:val="pt-PT" w:eastAsia="en-US" w:bidi="ar-SA"/>
          </w:rPr>
          <w:footnoteReference w:id="3"/>
        </w:r>
      </w:ins>
      <w:ins w:id="204" w:author="Autor desconhecido" w:date="2023-08-18T15:56:52Z">
        <w:r>
          <w:rPr>
            <w:rFonts w:eastAsia="Times New Roman" w:cs="Times New Roman"/>
            <w:color w:val="auto"/>
            <w:kern w:val="0"/>
            <w:sz w:val="22"/>
            <w:szCs w:val="22"/>
            <w:lang w:val="pt-PT" w:eastAsia="en-US" w:bidi="ar-SA"/>
          </w:rPr>
          <w:t xml:space="preserve"> para que assim possa apresentar maior produtividade, melhor qualidade e menor suscetibilidade a pragas e doenças  </w:t>
        </w:r>
      </w:ins>
      <w:ins w:id="205" w:author="Autor desconhecido" w:date="2023-08-18T15:56:52Z">
        <w:bookmarkStart w:id="20" w:name="ZOTERO_BREF_SybFbm4Ksmbr_Copia_1"/>
        <w:r>
          <w:rPr>
            <w:rFonts w:eastAsia="Times New Roman" w:cs="Times New Roman"/>
            <w:color w:val="auto"/>
            <w:kern w:val="0"/>
            <w:sz w:val="22"/>
            <w:szCs w:val="22"/>
            <w:lang w:val="pt-PT" w:eastAsia="en-US" w:bidi="ar-SA"/>
          </w:rPr>
          <w:t>[2]</w:t>
        </w:r>
      </w:ins>
      <w:ins w:id="206" w:author="Autor desconhecido" w:date="2023-08-18T15:56:52Z">
        <w:bookmarkStart w:id="21" w:name="ZOTERO_BREF_Ab4KKez5Jktv_Copia_1"/>
        <w:bookmarkEnd w:id="20"/>
        <w:r>
          <w:rPr>
            <w:rFonts w:eastAsia="Times New Roman" w:cs="Times New Roman"/>
            <w:color w:val="auto"/>
            <w:kern w:val="0"/>
            <w:sz w:val="22"/>
            <w:szCs w:val="22"/>
            <w:lang w:val="pt-PT" w:eastAsia="en-US" w:bidi="ar-SA"/>
          </w:rPr>
          <w:t>[3]</w:t>
        </w:r>
      </w:ins>
      <w:ins w:id="207" w:author="Autor desconhecido" w:date="2023-08-18T15:56:52Z">
        <w:bookmarkEnd w:id="21"/>
        <w:r>
          <w:rPr>
            <w:rFonts w:eastAsia="Times New Roman" w:cs="Times New Roman"/>
            <w:color w:val="auto"/>
            <w:kern w:val="0"/>
            <w:sz w:val="22"/>
            <w:szCs w:val="22"/>
            <w:lang w:val="pt-PT" w:eastAsia="en-US" w:bidi="ar-SA"/>
          </w:rPr>
          <w:t xml:space="preserve">  Uma vez plantada, a cana somente será identificada ou por um olhar atento de um especialista humano ou por meio de uma técnica chamada de identificação molecular por meio de uma análise de seu DNA </w:t>
        </w:r>
      </w:ins>
      <w:ins w:id="208" w:author="Autor desconhecido" w:date="2023-08-18T15:56:52Z">
        <w:bookmarkStart w:id="22" w:name="ZOTERO_BREF_GyJRtPWsm8BW_Copia_1"/>
        <w:r>
          <w:rPr>
            <w:rFonts w:eastAsia="Times New Roman" w:cs="Times New Roman"/>
            <w:color w:val="auto"/>
            <w:kern w:val="0"/>
            <w:sz w:val="22"/>
            <w:szCs w:val="22"/>
            <w:lang w:val="pt-PT" w:eastAsia="en-US" w:bidi="ar-SA"/>
          </w:rPr>
          <w:t>[4]</w:t>
        </w:r>
      </w:ins>
      <w:ins w:id="209" w:author="Autor desconhecido" w:date="2023-08-18T15:56:52Z">
        <w:bookmarkEnd w:id="22"/>
        <w:r>
          <w:rPr>
            <w:rFonts w:eastAsia="Times New Roman" w:cs="Times New Roman"/>
            <w:color w:val="auto"/>
            <w:kern w:val="0"/>
            <w:sz w:val="22"/>
            <w:szCs w:val="22"/>
            <w:lang w:val="pt-PT" w:eastAsia="en-US" w:bidi="ar-SA"/>
          </w:rPr>
          <w:t xml:space="preserve">. </w:t>
        </w:r>
      </w:ins>
    </w:p>
    <w:p>
      <w:pPr>
        <w:pStyle w:val="Corpodotexto"/>
        <w:widowControl w:val="false"/>
        <w:suppressAutoHyphens w:val="true"/>
        <w:bidi w:val="0"/>
        <w:spacing w:lineRule="auto" w:line="360" w:beforeAutospacing="0" w:before="116" w:afterAutospacing="0" w:after="0"/>
        <w:ind w:left="602" w:right="216" w:hanging="0"/>
        <w:jc w:val="both"/>
        <w:rPr/>
      </w:pPr>
      <w:ins w:id="211" w:author="Autor desconhecido" w:date="2023-08-18T15:56:52Z">
        <w:r>
          <w:rPr/>
          <w:t>Tendo em vista as limitações apresentadas à atividade de identificação de plantas por especialistas humanos e a análise de DNA depender de equipamento de laboratório especializado, buscou-se por uma solução baseada em visão computacional. Na literatura pesquisada, foram encontrados alguns trabalhos correlatos. Em um d</w:t>
        </w:r>
      </w:ins>
      <w:r>
        <w:rPr/>
        <w:t>eles,</w:t>
      </w:r>
      <w:ins w:id="212" w:author="Autor desconhecido" w:date="2023-08-18T15:56:52Z">
        <w:r>
          <w:rPr/>
          <w:t xml:space="preserve"> pesquisadores </w:t>
        </w:r>
      </w:ins>
      <w:r>
        <w:rPr/>
        <w:t>utilizaram a</w:t>
      </w:r>
      <w:ins w:id="213" w:author="Autor desconhecido" w:date="2023-08-18T15:56:52Z">
        <w:r>
          <w:rPr/>
          <w:t xml:space="preserve"> visão computacional para a identificação de espécies de bambu localizados na região nordeste da Índia </w:t>
        </w:r>
      </w:ins>
      <w:ins w:id="214" w:author="Autor desconhecido" w:date="2023-08-18T15:56:52Z">
        <w:bookmarkStart w:id="23" w:name="ZOTERO_BREF_JHXFObXCXcdG_Copia_1"/>
        <w:r>
          <w:rPr/>
          <w:t>[17]</w:t>
        </w:r>
      </w:ins>
      <w:ins w:id="215" w:author="Autor desconhecido" w:date="2023-08-18T15:56:52Z">
        <w:bookmarkEnd w:id="23"/>
        <w:r>
          <w:rPr/>
          <w:t xml:space="preserve"> . Outro trabalho apresentou os resultados da classificação de 4 variedades de cana plantada em canaviais empregando técnicas de IA em imagens de satélite </w:t>
        </w:r>
      </w:ins>
      <w:bookmarkStart w:id="24" w:name="ZOTERO_BREF_JHXFObXCXcdG1"/>
      <w:r>
        <w:rPr/>
        <w:t>[18]</w:t>
      </w:r>
      <w:bookmarkEnd w:id="24"/>
      <w:r>
        <w:rPr/>
        <w:t>.</w:t>
      </w:r>
      <w:ins w:id="216" w:author="Autor desconhecido" w:date="2023-08-18T15:56:52Z">
        <w:r>
          <w:rPr/>
          <w:t xml:space="preserve"> No entanto,  nenhum deles tratou especificamente de identificação de variedades de cana</w:t>
        </w:r>
      </w:ins>
      <w:ins w:id="217" w:author="Autor desconhecido" w:date="2023-08-22T20:28:01Z">
        <w:r>
          <w:rPr/>
          <w:t xml:space="preserve"> in loco</w:t>
        </w:r>
      </w:ins>
      <w:r>
        <w:rPr/>
        <w:t xml:space="preserve">, como </w:t>
      </w:r>
      <w:r>
        <w:rPr>
          <w:rFonts w:eastAsia="Times New Roman" w:cs="Times New Roman"/>
          <w:color w:val="auto"/>
          <w:kern w:val="0"/>
          <w:sz w:val="22"/>
          <w:szCs w:val="22"/>
          <w:lang w:val="pt-PT" w:eastAsia="en-US" w:bidi="ar-SA"/>
        </w:rPr>
        <w:t xml:space="preserve">é realizada, por exemplo com o bambu  </w:t>
      </w:r>
      <w:bookmarkStart w:id="25" w:name="ZOTERO_BREF_JHXFObXCXcdG_Copia_11"/>
      <w:r>
        <w:rPr>
          <w:rFonts w:eastAsia="Times New Roman" w:cs="Times New Roman"/>
          <w:color w:val="auto"/>
          <w:kern w:val="0"/>
          <w:sz w:val="22"/>
          <w:szCs w:val="22"/>
          <w:lang w:val="pt-PT" w:eastAsia="en-US" w:bidi="ar-SA"/>
        </w:rPr>
        <w:t>[17]</w:t>
      </w:r>
      <w:bookmarkEnd w:id="25"/>
      <w:r>
        <w:rPr>
          <w:rFonts w:eastAsia="Times New Roman" w:cs="Times New Roman"/>
          <w:color w:val="auto"/>
          <w:kern w:val="0"/>
          <w:sz w:val="22"/>
          <w:szCs w:val="22"/>
          <w:lang w:val="pt-PT" w:eastAsia="en-US" w:bidi="ar-SA"/>
        </w:rPr>
        <w:t xml:space="preserve">  e outras plantas </w:t>
      </w:r>
      <w:bookmarkStart w:id="26" w:name="ZOTERO_BREF_5GMABy87f7Vy1"/>
      <w:r>
        <w:rPr>
          <w:rFonts w:eastAsia="Times New Roman" w:cs="Times New Roman"/>
          <w:color w:val="auto"/>
          <w:kern w:val="0"/>
          <w:sz w:val="22"/>
          <w:szCs w:val="22"/>
          <w:lang w:val="pt-PT" w:eastAsia="en-US" w:bidi="ar-SA"/>
        </w:rPr>
        <w:t>[11</w:t>
      </w:r>
      <w:bookmarkEnd w:id="26"/>
      <w:r>
        <w:rPr>
          <w:rFonts w:eastAsia="Times New Roman" w:cs="Times New Roman"/>
          <w:color w:val="auto"/>
          <w:kern w:val="0"/>
          <w:sz w:val="22"/>
          <w:szCs w:val="22"/>
          <w:lang w:val="pt-PT" w:eastAsia="en-US" w:bidi="ar-SA"/>
        </w:rPr>
        <w:t xml:space="preserve">] </w:t>
      </w:r>
      <w:ins w:id="218" w:author="Autor desconhecido" w:date="2023-08-22T20:28:01Z">
        <w:r>
          <w:rPr/>
          <w:t>.</w:t>
        </w:r>
      </w:ins>
      <w:del w:id="219" w:author="Autor desconhecido" w:date="2023-08-22T20:22:35Z">
        <w:bookmarkStart w:id="27" w:name="ZOTERO_BREF_JHXFObXCXcdG311111111111"/>
        <w:r>
          <w:rPr/>
          <w:delText xml:space="preserve"> </w:delText>
        </w:r>
      </w:del>
      <w:bookmarkEnd w:id="27"/>
    </w:p>
    <w:p>
      <w:pPr>
        <w:pStyle w:val="Corpodotexto"/>
        <w:spacing w:lineRule="auto" w:line="360" w:before="113" w:after="0"/>
        <w:ind w:left="602" w:right="216" w:hanging="0"/>
        <w:jc w:val="both"/>
        <w:rPr/>
      </w:pPr>
      <w:r>
        <w:rPr/>
        <w:t xml:space="preserve">Assim, </w:t>
      </w:r>
      <w:del w:id="220" w:author="Andre Angelis" w:date="2023-08-14T20:07:27Z">
        <w:r>
          <w:rPr/>
          <w:delText xml:space="preserve">o presente </w:delText>
        </w:r>
      </w:del>
      <w:ins w:id="221" w:author="Andre Angelis" w:date="2023-08-14T20:07:27Z">
        <w:r>
          <w:rPr/>
          <w:t>este</w:t>
        </w:r>
      </w:ins>
      <w:ins w:id="222" w:author="Autor desconhecido" w:date="2023-08-19T17:12:28Z">
        <w:r>
          <w:rPr/>
          <w:t xml:space="preserve"> </w:t>
        </w:r>
      </w:ins>
      <w:r>
        <w:rPr/>
        <w:t>projeto tem como objetivo investigar a viabilidade da utilização de Visão Computacional empregada à identificação de variedades de cana-de-açúcar. Por meio da análise de algoritmos avançados e da adaptação de técnicas de Visão Computacional para esse contexto específico, busca-se compreender a capacidade desses sistemas em acertar na identificação das variedades</w:t>
      </w:r>
      <w:del w:id="223" w:author="Andre Angelis" w:date="2023-08-14T20:07:48Z">
        <w:r>
          <w:rPr/>
          <w:delText xml:space="preserve"> com elevada acurácia</w:delText>
        </w:r>
      </w:del>
      <w:ins w:id="224" w:author="Andre Angelis" w:date="2023-08-14T20:07:50Z">
        <w:r>
          <w:rPr/>
          <w:commentReference w:id="10"/>
        </w:r>
      </w:ins>
      <w:r>
        <w:rPr/>
        <w:t>. Acredita-se que essa abordagem tecnológica inovadora poderá superar a</w:t>
      </w:r>
      <w:commentRangeStart w:id="11"/>
      <w:r>
        <w:rPr/>
        <w:t xml:space="preserve">s limitações atuais </w:t>
      </w:r>
      <w:r>
        <w:rPr/>
      </w:r>
      <w:commentRangeEnd w:id="11"/>
      <w:r>
        <w:commentReference w:id="11"/>
      </w:r>
      <w:r>
        <w:rPr/>
        <w:t>do processo manual apresentado, permitindo uma identificação mais eficiente e inclusiva (n</w:t>
      </w:r>
      <w:r>
        <w:rPr>
          <w:rFonts w:eastAsia="Times New Roman" w:cs="Times New Roman"/>
          <w:color w:val="auto"/>
          <w:kern w:val="0"/>
          <w:sz w:val="22"/>
          <w:szCs w:val="22"/>
          <w:lang w:val="pt-PT" w:eastAsia="en-US" w:bidi="ar-SA"/>
        </w:rPr>
        <w:t>ão restrita à especialistas</w:t>
      </w:r>
      <w:r>
        <w:rPr/>
        <w:t xml:space="preserve">). </w:t>
      </w:r>
    </w:p>
    <w:p>
      <w:pPr>
        <w:pStyle w:val="Corpodotexto"/>
        <w:spacing w:lineRule="auto" w:line="360" w:before="113" w:after="0"/>
        <w:ind w:left="602" w:right="216" w:hanging="0"/>
        <w:jc w:val="both"/>
        <w:rPr/>
      </w:pPr>
      <w:r>
        <w:rPr/>
      </w:r>
      <w:r>
        <w:br w:type="page"/>
      </w:r>
    </w:p>
    <w:p>
      <w:pPr>
        <w:pStyle w:val="Corpodotexto"/>
        <w:spacing w:lineRule="auto" w:line="360" w:before="113" w:after="0"/>
        <w:ind w:left="602" w:right="216" w:hanging="0"/>
        <w:jc w:val="both"/>
        <w:rPr>
          <w:ins w:id="226" w:author="Andre Angelis" w:date="2023-08-14T20:10:27Z"/>
        </w:rPr>
      </w:pPr>
      <w:ins w:id="225" w:author="Andre Angelis" w:date="2023-08-14T20:10:27Z">
        <w:r>
          <w:rPr/>
        </w:r>
      </w:ins>
    </w:p>
    <w:p>
      <w:pPr>
        <w:pStyle w:val="Ttulo1"/>
        <w:numPr>
          <w:ilvl w:val="0"/>
          <w:numId w:val="11"/>
        </w:numPr>
        <w:tabs>
          <w:tab w:val="clear" w:pos="720"/>
          <w:tab w:val="left" w:pos="883" w:leader="none"/>
        </w:tabs>
        <w:bidi w:val="0"/>
        <w:spacing w:lineRule="auto" w:line="240" w:beforeAutospacing="0" w:before="91" w:afterAutospacing="0" w:after="0"/>
        <w:ind w:left="882" w:right="0" w:hanging="281"/>
        <w:jc w:val="left"/>
        <w:rPr>
          <w:rFonts w:ascii="Times New Roman" w:hAnsi="Times New Roman" w:eastAsia="Times New Roman" w:cs="Times New Roman"/>
          <w:b/>
          <w:bCs/>
          <w:color w:val="auto"/>
          <w:sz w:val="28"/>
          <w:szCs w:val="28"/>
        </w:rPr>
      </w:pPr>
      <w:r>
        <w:rPr/>
        <w:t>Trabalhos Relacionados</w:t>
      </w:r>
    </w:p>
    <w:p>
      <w:pPr>
        <w:pStyle w:val="Ttulo1"/>
        <w:tabs>
          <w:tab w:val="clear" w:pos="720"/>
          <w:tab w:val="left" w:pos="883" w:leader="none"/>
        </w:tabs>
        <w:bidi w:val="0"/>
        <w:spacing w:lineRule="auto" w:line="240" w:beforeAutospacing="0" w:before="91" w:afterAutospacing="0" w:after="0"/>
        <w:ind w:left="601" w:right="0" w:hanging="0"/>
        <w:jc w:val="left"/>
        <w:rPr>
          <w:rFonts w:ascii="Times New Roman" w:hAnsi="Times New Roman" w:eastAsia="Times New Roman" w:cs="Times New Roman"/>
          <w:b/>
          <w:bCs/>
          <w:sz w:val="28"/>
          <w:szCs w:val="28"/>
        </w:rPr>
      </w:pPr>
      <w:r>
        <w:rPr>
          <w:rFonts w:eastAsia="Times New Roman" w:cs="Times New Roman"/>
          <w:b/>
          <w:bCs/>
          <w:sz w:val="28"/>
          <w:szCs w:val="28"/>
        </w:rPr>
      </w:r>
    </w:p>
    <w:p>
      <w:pPr>
        <w:pStyle w:val="Corpodotexto"/>
        <w:widowControl w:val="false"/>
        <w:suppressAutoHyphens w:val="true"/>
        <w:bidi w:val="0"/>
        <w:spacing w:lineRule="auto" w:line="360" w:before="113" w:after="0"/>
        <w:ind w:left="602" w:right="216" w:hanging="0"/>
        <w:jc w:val="both"/>
        <w:rPr>
          <w:color w:val="auto"/>
          <w:kern w:val="0"/>
        </w:rPr>
      </w:pPr>
      <w:r>
        <w:rPr>
          <w:color w:val="auto"/>
          <w:kern w:val="0"/>
        </w:rPr>
      </w:r>
    </w:p>
    <w:p>
      <w:pPr>
        <w:pStyle w:val="Corpodotexto"/>
        <w:widowControl w:val="false"/>
        <w:suppressAutoHyphens w:val="true"/>
        <w:bidi w:val="0"/>
        <w:spacing w:lineRule="auto" w:line="360" w:before="113"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Ser</w:t>
      </w:r>
      <w:r>
        <w:rPr>
          <w:b w:val="false"/>
          <w:bCs w:val="false"/>
          <w:i w:val="false"/>
          <w:iCs w:val="false"/>
          <w:caps w:val="false"/>
          <w:smallCaps w:val="false"/>
          <w:color w:val="auto"/>
          <w:kern w:val="0"/>
          <w:lang w:val="pt-PT" w:eastAsia="en-US" w:bidi="ar-SA"/>
        </w:rPr>
        <w:t>ão apresentados a seguir, trabalhos que possuem alguma relaç</w:t>
      </w:r>
      <w:r>
        <w:rPr>
          <w:rFonts w:eastAsia="Times New Roman" w:cs="Times New Roman"/>
          <w:b w:val="false"/>
          <w:bCs w:val="false"/>
          <w:i w:val="false"/>
          <w:iCs w:val="false"/>
          <w:caps w:val="false"/>
          <w:smallCaps w:val="false"/>
          <w:color w:val="auto"/>
          <w:kern w:val="0"/>
          <w:sz w:val="22"/>
          <w:szCs w:val="22"/>
          <w:lang w:val="pt-PT" w:eastAsia="en-US" w:bidi="ar-SA"/>
        </w:rPr>
        <w:t xml:space="preserve">ão com os objetivos desta pesquisa. </w:t>
      </w:r>
    </w:p>
    <w:p>
      <w:pPr>
        <w:pStyle w:val="Corpodotexto"/>
        <w:widowControl w:val="false"/>
        <w:suppressAutoHyphens w:val="true"/>
        <w:bidi w:val="0"/>
        <w:spacing w:lineRule="auto" w:line="360" w:before="113"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Molecular Identification and Genetic Diversity Analysis of Chinese Sugarcane (Saccharum spp. Hybrids) Varieties using SSR Markers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9">
        <w:r>
          <w:rPr>
            <w:rStyle w:val="LinkdaInternet"/>
            <w:rFonts w:eastAsia="Times New Roman" w:cs="Times New Roman"/>
            <w:sz w:val="22"/>
            <w:szCs w:val="22"/>
            <w:lang w:val="pt-PT"/>
          </w:rPr>
          <w:t>https://link.springer.com/article/10.1007/s12042-017-9195-6</w:t>
        </w:r>
      </w:hyperlink>
    </w:p>
    <w:p>
      <w:pPr>
        <w:pStyle w:val="Corpodotexto"/>
        <w:widowControl w:val="false"/>
        <w:suppressAutoHyphens w:val="true"/>
        <w:bidi w:val="0"/>
        <w:spacing w:lineRule="auto" w:line="360" w:before="113"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Estabeleceram as identidades moleculares (ID) baseadas em marcadores de DNA SSR (microssatélite) para 91 variedades de cana-de-açúcar chinesas lançadas desde 2005. Além disso, os autores compararam dois métodos de detecção - eletroforese capilar (CE) e eletroforese em gel de poliacrilamida (PAGE) - para avaliar a utilidade dessas abordagens na identificação de variedades e análise da diversidade genética da cana-de-açúcar.</w:t>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Plant Species Identification Using Computer Vision Techniques-A Systematic Literature Review</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0">
        <w:r>
          <w:rPr>
            <w:rStyle w:val="LinkdaInternet"/>
            <w:rFonts w:eastAsia="Times New Roman" w:cs="Times New Roman"/>
            <w:sz w:val="22"/>
            <w:szCs w:val="22"/>
            <w:lang w:val="pt-PT"/>
          </w:rPr>
          <w:t>https://link.springer.com/article/10.1007/s11831-016-9206-z</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i/>
          <w:iCs/>
          <w:color w:val="FF0000"/>
          <w:sz w:val="22"/>
          <w:szCs w:val="22"/>
          <w:lang w:val="pt-PT"/>
        </w:rPr>
        <w:t>(artigo antigo, abrange tecnologia até 2015, melhor desconsiderar)</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1C1917"/>
          <w:kern w:val="0"/>
        </w:rPr>
      </w:pPr>
      <w:r>
        <w:rPr>
          <w:rFonts w:eastAsia="Times New Roman" w:cs="Times New Roman"/>
          <w:b w:val="false"/>
          <w:bCs w:val="false"/>
          <w:i w:val="false"/>
          <w:iCs w:val="false"/>
          <w:caps w:val="false"/>
          <w:smallCaps w:val="false"/>
          <w:color w:val="1C1917"/>
          <w:kern w:val="0"/>
          <w:sz w:val="22"/>
          <w:szCs w:val="22"/>
          <w:lang w:val="pt-PT"/>
        </w:rPr>
        <w:t>Realizaram uma revis</w:t>
      </w:r>
      <w:r>
        <w:rPr>
          <w:rFonts w:eastAsia="Times New Roman" w:cs="Times New Roman"/>
          <w:b w:val="false"/>
          <w:bCs w:val="false"/>
          <w:i w:val="false"/>
          <w:iCs w:val="false"/>
          <w:caps w:val="false"/>
          <w:smallCaps w:val="false"/>
          <w:color w:val="1C1917"/>
          <w:kern w:val="0"/>
          <w:sz w:val="22"/>
          <w:szCs w:val="22"/>
          <w:lang w:val="pt-PT" w:eastAsia="en-US" w:bidi="ar-SA"/>
        </w:rPr>
        <w:t>ão e</w:t>
      </w:r>
      <w:r>
        <w:rPr>
          <w:rFonts w:eastAsia="Times New Roman" w:cs="Times New Roman"/>
          <w:b w:val="false"/>
          <w:bCs w:val="false"/>
          <w:i w:val="false"/>
          <w:iCs w:val="false"/>
          <w:caps w:val="false"/>
          <w:smallCaps w:val="false"/>
          <w:color w:val="1C1917"/>
          <w:kern w:val="0"/>
          <w:sz w:val="22"/>
          <w:szCs w:val="22"/>
          <w:lang w:val="pt-PT"/>
        </w:rPr>
        <w:t xml:space="preserve"> analisaram de forma sistemática as pesquisas feitas no campo da identificação automatizada de espécies de plantas utilizando técnicas de visão computacional. A revisão focou principalmente em métodos tradicionais de visão computacional e processamento de imagens. As principais técnicas abordadas no artigo foram: os descritores de imagem para extração de características como forma, texto e cor (SIFT, SURF, histogramas, momentos, etc); classificadores como k-NN, SVM e redes neurais para reconhecimento de padrões; segmentação de imagem e extração de contornos; análise de textura e dimensão fractal e fusão de múltiplas características para melhoraria de desempenho. Algumas dessas técnicas, como redes neurais e SVM, fazem parte do campo da inteligência artificial, porém o artigo não chegou a discutir abordagens modernas de IA como aprendizado profundo ou redes neurais convolucionais. Provavelmente isso pode ter ocorrido devido a revisão sistemática ter focado  em estudos publicados entre 2005 e 2015, antes do recente avanço e popularização das modernas técnicas de inteligência artificial. No entanto, embora contenha discussões limitadas sobre IA, o artigo fornece um bom mapeamento histórico de como os métodos de visão computacional eram aplicados para identificação de plantas baseada em imagens até meados da década passada.</w:t>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Applications of Computer Vision for Defect Detection in Fruits: A Review</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1">
        <w:r>
          <w:rPr>
            <w:rStyle w:val="LinkdaInternet"/>
            <w:rFonts w:eastAsia="Times New Roman" w:cs="Times New Roman"/>
            <w:sz w:val="22"/>
            <w:szCs w:val="22"/>
            <w:lang w:val="pt-PT"/>
          </w:rPr>
          <w:t>https://ieeexplore.ieee.org/stamp/stamp.jsp?arnumber=9498393</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widowControl w:val="false"/>
        <w:suppressAutoHyphens w:val="true"/>
        <w:bidi w:val="0"/>
        <w:spacing w:lineRule="auto" w:line="360" w:before="0" w:after="0"/>
        <w:ind w:left="601" w:right="215" w:hanging="0"/>
        <w:jc w:val="both"/>
        <w:rPr/>
      </w:pPr>
      <w:r>
        <w:rPr>
          <w:b w:val="false"/>
          <w:bCs w:val="false"/>
          <w:i w:val="false"/>
          <w:iCs w:val="false"/>
          <w:caps w:val="false"/>
          <w:smallCaps w:val="false"/>
          <w:color w:val="auto"/>
          <w:kern w:val="0"/>
        </w:rPr>
        <w:t>Forneceram uma perspectiva abrangente sobre o uso de técnicas de visão computacional para detecção de defeitos e doenças em frutas. Foi discutido o uso de vários modelos de machine learning tradicionais para a classificação de defeitos em frutas, que foram treinados com base nas características extraídas das imagens e são apresentados a seguir:</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SVM (Support Vector Machines): É o classificador mais amplamente utilizado e que tem se mostrado eficaz nesta aplicação de acordo com o artigo. O SVM cria um hiperplano otimizado para separar as classes.</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KNN (K-Nearest Neighbors): Classifica com base na distância para os k vizinhos mais próximos, requer menor treinamento mas é sensível a ruído.</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Árvores de Decisão: Segmentam os dados em regiões baseadas em condições if-then-else aplicadas às features, s</w:t>
      </w:r>
      <w:r>
        <w:rPr>
          <w:rFonts w:eastAsia="Times New Roman" w:cs="Times New Roman"/>
          <w:b w:val="false"/>
          <w:bCs w:val="false"/>
          <w:i w:val="false"/>
          <w:iCs w:val="false"/>
          <w:caps w:val="false"/>
          <w:smallCaps w:val="false"/>
          <w:color w:val="auto"/>
          <w:kern w:val="0"/>
          <w:sz w:val="22"/>
          <w:szCs w:val="22"/>
          <w:lang w:val="pt-PT" w:eastAsia="en-US" w:bidi="ar-SA"/>
        </w:rPr>
        <w:t>ão f</w:t>
      </w:r>
      <w:r>
        <w:rPr>
          <w:b w:val="false"/>
          <w:bCs w:val="false"/>
          <w:i w:val="false"/>
          <w:iCs w:val="false"/>
          <w:caps w:val="false"/>
          <w:smallCaps w:val="false"/>
          <w:color w:val="auto"/>
          <w:kern w:val="0"/>
        </w:rPr>
        <w:t xml:space="preserve">áceis de interpretar mas podem ocorrer </w:t>
      </w:r>
      <w:r>
        <w:rPr>
          <w:b w:val="false"/>
          <w:bCs w:val="false"/>
          <w:i/>
          <w:iCs/>
          <w:caps w:val="false"/>
          <w:smallCaps w:val="false"/>
          <w:color w:val="auto"/>
          <w:kern w:val="0"/>
        </w:rPr>
        <w:t>overfit</w:t>
      </w:r>
      <w:r>
        <w:rPr>
          <w:b w:val="false"/>
          <w:bCs w:val="false"/>
          <w:i w:val="false"/>
          <w:iCs w:val="false"/>
          <w:caps w:val="false"/>
          <w:smallCaps w:val="false"/>
          <w:color w:val="auto"/>
          <w:kern w:val="0"/>
        </w:rPr>
        <w:t>.</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Redes Neurais Artificiais: Modelos constituidos de camadas de neurônios interconectados, treinados via backpropagation, podem aprender representações complexas.</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Florestas Aleatórias: Ensemble de árvores de decisão treinadas em subconjuntos aleatórios dos dados, tende a ter bom desempenho.</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1C1917"/>
          <w:kern w:val="0"/>
        </w:rPr>
      </w:pPr>
      <w:r>
        <w:rPr>
          <w:rFonts w:eastAsia="Times New Roman" w:cs="Times New Roman"/>
          <w:b w:val="false"/>
          <w:bCs w:val="false"/>
          <w:i w:val="false"/>
          <w:iCs w:val="false"/>
          <w:caps w:val="false"/>
          <w:smallCaps w:val="false"/>
          <w:color w:val="auto"/>
          <w:kern w:val="0"/>
          <w:sz w:val="22"/>
          <w:szCs w:val="22"/>
          <w:lang w:val="pt-PT"/>
        </w:rPr>
        <w:t xml:space="preserve">O </w:t>
      </w:r>
      <w:r>
        <w:rPr>
          <w:rFonts w:eastAsia="Times New Roman" w:cs="Times New Roman"/>
          <w:b w:val="false"/>
          <w:bCs w:val="false"/>
          <w:i w:val="false"/>
          <w:iCs w:val="false"/>
          <w:caps w:val="false"/>
          <w:smallCaps w:val="false"/>
          <w:color w:val="1C1917"/>
          <w:kern w:val="0"/>
          <w:sz w:val="22"/>
          <w:szCs w:val="22"/>
          <w:lang w:val="pt-PT"/>
        </w:rPr>
        <w:t>artigo não descreva em detalhes a arquitetura de um modelo específico de deep learning, mas aponta que as CNNs pré-treinadas estão sendo crescentemente utilizadas em trabalhos recentes sobre detecção de defeitos em frutas, superando resultados de métodos tradicionais em muitos casos. Mas não há discussão aprofundada sobre esses modelos de deep learning.</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Fruits, Vegetable and Plants Category Recognition Systems Using Convolutional Neural Networks : A Review</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2">
        <w:r>
          <w:rPr>
            <w:rStyle w:val="LinkdaInternet"/>
            <w:rFonts w:eastAsia="Times New Roman" w:cs="Times New Roman"/>
            <w:sz w:val="22"/>
            <w:szCs w:val="22"/>
            <w:lang w:val="pt-PT"/>
          </w:rPr>
          <w:t>https://www.academia.edu/download/69139461/CSEIT1953114.pdf</w:t>
        </w:r>
      </w:hyperlink>
    </w:p>
    <w:p>
      <w:pPr>
        <w:pStyle w:val="Corpodotexto"/>
        <w:widowControl w:val="false"/>
        <w:suppressAutoHyphens w:val="true"/>
        <w:bidi w:val="0"/>
        <w:spacing w:lineRule="auto" w:line="360" w:before="0" w:after="0"/>
        <w:ind w:left="602" w:right="216" w:hanging="0"/>
        <w:jc w:val="both"/>
        <w:rPr/>
      </w:pPr>
      <w:r>
        <w:rPr>
          <w:rFonts w:eastAsia="Times New Roman" w:cs="Times New Roman"/>
          <w:b w:val="false"/>
          <w:bCs w:val="false"/>
          <w:i w:val="false"/>
          <w:iCs w:val="false"/>
          <w:caps w:val="false"/>
          <w:smallCaps w:val="false"/>
          <w:color w:val="auto"/>
          <w:kern w:val="0"/>
          <w:sz w:val="22"/>
          <w:szCs w:val="22"/>
          <w:lang w:val="pt-PT"/>
        </w:rPr>
        <w:t>Apresentaram uma extensa revisão bibliográfica de pesquisas recentes sobre a classificação de plantas, frutas e vegetais usando técnicas de deep learning, com foco em CNNs. A revisão cobre diversos conjuntos de dados de imagens do domínio agrícola e abordagens como Faster R-CNN, redes totalmente convolucionais, aprendizado por transferência, entre outros métodos baseados em CNNs. Os principais usos por tecnologia s</w:t>
      </w:r>
      <w:r>
        <w:rPr>
          <w:rFonts w:eastAsia="Times New Roman" w:cs="Times New Roman"/>
          <w:b w:val="false"/>
          <w:bCs w:val="false"/>
          <w:i w:val="false"/>
          <w:iCs w:val="false"/>
          <w:caps w:val="false"/>
          <w:smallCaps w:val="false"/>
          <w:color w:val="auto"/>
          <w:kern w:val="0"/>
          <w:sz w:val="22"/>
          <w:szCs w:val="22"/>
          <w:lang w:val="pt-PT" w:eastAsia="en-US" w:bidi="ar-SA"/>
        </w:rPr>
        <w:t xml:space="preserve">ão destacados a seguir:  </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Faster R-CNN: usado para detecção de frutas como maçãs, laranjas, mangas, etc. em ambientes naturais como pomares e estufas.</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Redes totalmente convolucionais (FCN): utilizadas para localização e contagem pixel-a-pixel de frutas agrupadas/sobrepostas como maçãs e laranjas.</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Transfer learning: modelo pré-treinados como GoogLeNet, AlexNet, VGGNet são ajustados para classificação de espécies de plantas usando conjuntos de dados como LeafSnap, Foliage, Flavia etc.</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Redes neurais convolucionais (CNNs): utilizadas para reconhecimento de folhas, detecção de ervas daninhas, segmentação de safras/solo, predição de rendimento e outras tarefas de visão computacional agrícola.</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Modelos como ResNet: alcançaram alta acurácia no conjunto de dados BJFU100 para classificação de 100 espécies ornamentais.</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TensorFlow: usado para classificar 60 tipos de frutas a partir do conjunto de dados Fruits-360.</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auto"/>
          <w:kern w:val="0"/>
        </w:rPr>
      </w:pPr>
      <w:r>
        <w:rPr>
          <w:b w:val="false"/>
          <w:bCs w:val="false"/>
          <w:i w:val="false"/>
          <w:iCs w:val="false"/>
          <w:caps w:val="false"/>
          <w:smallCaps w:val="false"/>
          <w:color w:val="auto"/>
          <w:kern w:val="0"/>
        </w:rPr>
        <w:t>O estudo apontou que as CNNs têm se mostrado uma tecnologia versátil e poderosa para ampliar a automação e análise de dados em várias tarefas no domínio agrícola. Sua capacidade de aprendizado de características a partir de dados permite excelentes resultados em problemas complexos de visão computacional.</w:t>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An Improved Vision Transformer Network with a Residual Convolution Block for Bamboo Resource Image Identification</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3">
        <w:r>
          <w:rPr>
            <w:rStyle w:val="LinkdaInternet"/>
            <w:rFonts w:eastAsia="Times New Roman" w:cs="Times New Roman"/>
            <w:sz w:val="22"/>
            <w:szCs w:val="22"/>
            <w:lang w:val="pt-PT"/>
          </w:rPr>
          <w:t>https://www.mdpi.com/2079-9292/12/4/1055</w:t>
        </w:r>
      </w:hyperlink>
    </w:p>
    <w:p>
      <w:pPr>
        <w:pStyle w:val="Corpodotexto"/>
        <w:widowControl w:val="false"/>
        <w:suppressAutoHyphens w:val="true"/>
        <w:bidi w:val="0"/>
        <w:spacing w:lineRule="auto" w:line="360" w:before="113" w:after="0"/>
        <w:ind w:left="602" w:right="216" w:hanging="0"/>
        <w:jc w:val="both"/>
        <w:rPr>
          <w:b w:val="false"/>
          <w:bCs w:val="false"/>
          <w:i w:val="false"/>
          <w:i w:val="false"/>
          <w:iCs w:val="false"/>
          <w:caps w:val="false"/>
          <w:smallCaps w:val="false"/>
          <w:color w:val="auto"/>
        </w:rPr>
      </w:pPr>
      <w:r>
        <w:rPr>
          <w:b w:val="false"/>
          <w:bCs w:val="false"/>
          <w:i w:val="false"/>
          <w:iCs w:val="false"/>
          <w:caps w:val="false"/>
          <w:smallCaps w:val="false"/>
          <w:color w:val="auto"/>
          <w:kern w:val="0"/>
        </w:rPr>
        <w:t>Avaliaram um algoritmo de transformer de visão residual (ReVI) para a classificação de imagens de espécies de bambu. Especificamente, desenvolveram o algoritmo ReVI combinando mecanismos convolucionais e residuais com redes transformer de visão (ViT). Foi coletado e preparado um conjunto de dados com imagens de 19 espécies de bambu para avaliar o ReVI. As 19 espécies de bambu contaram com um total de 3220 imagens que foram coletadas e divididas em um conjunto de treinamento, um conjunto de validação e um conjunto de teste. Foi comparado o desempenho do ReVI com o ViT e outros modelos convolucionais (CNN) no conjunto de dados de bambu. O algoritmo ReVI proposto alcançou uma precisão média de 90,21% na classificação das espécies de bambu, superando os modelos ViT e CNNs como ResNet, VGG16 e DenseNet. O ReVI generalizou melhor que o ViT com quantidade limitada de dados de treinamento, mantendo uma precisão mais estável à medida que os dados de treinamento foram reduzidos. O ReVI também obteve desempenho superior ao ViT em métricas como recall, F1-score, especificidade e mAP (do ingl</w:t>
      </w:r>
      <w:r>
        <w:rPr>
          <w:rFonts w:eastAsia="Times New Roman" w:cs="Times New Roman"/>
          <w:b w:val="false"/>
          <w:bCs w:val="false"/>
          <w:i w:val="false"/>
          <w:iCs w:val="false"/>
          <w:caps w:val="false"/>
          <w:smallCaps w:val="false"/>
          <w:color w:val="auto"/>
          <w:kern w:val="0"/>
          <w:sz w:val="22"/>
          <w:szCs w:val="22"/>
          <w:lang w:val="pt-PT" w:eastAsia="en-US" w:bidi="ar-SA"/>
        </w:rPr>
        <w:t xml:space="preserve">ês means Average  Precision) </w:t>
      </w:r>
      <w:r>
        <w:rPr>
          <w:b w:val="false"/>
          <w:bCs w:val="false"/>
          <w:i w:val="false"/>
          <w:iCs w:val="false"/>
          <w:caps w:val="false"/>
          <w:smallCaps w:val="false"/>
          <w:color w:val="auto"/>
          <w:kern w:val="0"/>
        </w:rPr>
        <w:t xml:space="preserve">no conjunto de dados de bambu. A análise das matrizes de confusão revelou que erros se concentraram em classes com poucas imagens, indicando que mais dados melhorariam o desempenho. As características convolucionais e residuais do ReVI permitiram extrair melhor as informações das imagens e generalizar em pequenos conjuntos de dados. </w:t>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Common Bamboo Species Identification using Machine Learning and Deep Learning Algorithms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4">
        <w:r>
          <w:rPr>
            <w:rStyle w:val="LinkdaInternet"/>
            <w:rFonts w:eastAsia="Times New Roman" w:cs="Times New Roman"/>
            <w:sz w:val="22"/>
            <w:szCs w:val="22"/>
            <w:lang w:val="pt-PT"/>
          </w:rPr>
          <w:t>https://www.ijitee.org/wp-content/uploads/papers/v9i4/D1609029420.pdf</w:t>
        </w:r>
      </w:hyperlink>
    </w:p>
    <w:p>
      <w:pPr>
        <w:pStyle w:val="Corpodotexto"/>
        <w:widowControl w:val="false"/>
        <w:suppressAutoHyphens w:val="true"/>
        <w:bidi w:val="0"/>
        <w:spacing w:lineRule="auto" w:line="360" w:beforeAutospacing="0" w:before="113" w:afterAutospacing="0" w:after="0"/>
        <w:ind w:left="602" w:right="216" w:hanging="0"/>
        <w:jc w:val="both"/>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auto"/>
          <w:kern w:val="0"/>
          <w:sz w:val="22"/>
          <w:szCs w:val="22"/>
          <w:lang w:val="pt-PT"/>
        </w:rPr>
        <w:t>Compararam diferentes algoritmos de aprendizado de máquina e aprendizado profundo para identificar e classificar 5 espécies comuns de bambu encontradas no norte da Índia. Os autores testaram algoritmos como Random Forest, Naive Bayes, SVM, Regressão Logística, Redes Neurais Convolucionais (CNN) e ResNet em um conjunto de dados de imagens coletadas do Instituto de Pesquisa Florestal em Dehradun com o objetivo de determinar qual abordagem teria a maior precisão na classificação das espécies de bambu. O algoritmo ResNet obteve a maior acurácia na classificação das 5 espécies de bambu, com 86% de acerto. J</w:t>
      </w:r>
      <w:r>
        <w:rPr>
          <w:rFonts w:eastAsia="Times New Roman" w:cs="Times New Roman"/>
          <w:b w:val="false"/>
          <w:bCs w:val="false"/>
          <w:i w:val="false"/>
          <w:iCs w:val="false"/>
          <w:caps w:val="false"/>
          <w:smallCaps w:val="false"/>
          <w:color w:val="auto"/>
          <w:kern w:val="0"/>
          <w:sz w:val="22"/>
          <w:szCs w:val="22"/>
          <w:lang w:val="pt-PT" w:eastAsia="en-US" w:bidi="ar-SA"/>
        </w:rPr>
        <w:t xml:space="preserve">á o </w:t>
      </w:r>
      <w:r>
        <w:rPr>
          <w:rFonts w:eastAsia="Times New Roman" w:cs="Times New Roman"/>
          <w:b w:val="false"/>
          <w:bCs w:val="false"/>
          <w:i w:val="false"/>
          <w:iCs w:val="false"/>
          <w:caps w:val="false"/>
          <w:smallCaps w:val="false"/>
          <w:color w:val="auto"/>
          <w:kern w:val="0"/>
          <w:sz w:val="22"/>
          <w:szCs w:val="22"/>
          <w:lang w:val="pt-PT"/>
        </w:rPr>
        <w:t>Naive Bayes apresentou o pior desempenho, com apenas 40% de acurácia. Outros algoritmos testados obtiveram acurácia intermediária: Random Forest 57%, SVM 60%, Regressão Logística 75% e Rede Neural Convolucional (CNN) 80%. Análises dos scores F1 para cada classe mostraram que o ResNet teve o melhor desempenho em todas as classes, em comparação aos outros algoritmos.</w:t>
      </w:r>
    </w:p>
    <w:p>
      <w:pPr>
        <w:pStyle w:val="Corpodotexto"/>
        <w:numPr>
          <w:ilvl w:val="0"/>
          <w:numId w:val="3"/>
        </w:numPr>
        <w:ind w:left="360" w:right="0" w:hanging="360"/>
        <w:rPr>
          <w:rFonts w:ascii="Times New Roman" w:hAnsi="Times New Roman" w:eastAsia="Times New Roman" w:cs="Times New Roman"/>
          <w:sz w:val="22"/>
          <w:szCs w:val="22"/>
          <w:lang w:val="pt-PT"/>
        </w:rPr>
      </w:pPr>
      <w:r>
        <w:rPr>
          <w:rFonts w:eastAsia="Times New Roman" w:cs="Times New Roman"/>
          <w:sz w:val="22"/>
          <w:szCs w:val="22"/>
          <w:lang w:val="pt-PT"/>
        </w:rPr>
        <w:t>Machine learning in the prediction of sugarcane production environments</w:t>
      </w:r>
    </w:p>
    <w:p>
      <w:pPr>
        <w:pStyle w:val="Corpodotexto"/>
        <w:rPr>
          <w:rFonts w:ascii="Times New Roman" w:hAnsi="Times New Roman" w:eastAsia="Times New Roman" w:cs="Times New Roman"/>
          <w:sz w:val="22"/>
          <w:szCs w:val="22"/>
          <w:lang w:val="pt-PT"/>
        </w:rPr>
      </w:pPr>
      <w:hyperlink r:id="rId15">
        <w:r>
          <w:rPr>
            <w:rStyle w:val="LinkdaInternet"/>
            <w:rFonts w:eastAsia="Times New Roman" w:cs="Times New Roman"/>
            <w:sz w:val="22"/>
            <w:szCs w:val="22"/>
            <w:lang w:val="pt-PT"/>
          </w:rPr>
          <w:t>https://www.sciencedirect.com/science/article/pii/S0168169921004695?fr=RR-2&amp;ref=pdf_download&amp;rr=7eee4d09aacf82cc</w:t>
        </w:r>
      </w:hyperlink>
    </w:p>
    <w:p>
      <w:pPr>
        <w:pStyle w:val="Corpodotexto"/>
        <w:widowControl w:val="false"/>
        <w:suppressAutoHyphens w:val="true"/>
        <w:bidi w:val="0"/>
        <w:spacing w:lineRule="auto" w:line="360" w:before="113" w:after="0"/>
        <w:ind w:left="602" w:right="216" w:hanging="0"/>
        <w:jc w:val="both"/>
        <w:rPr>
          <w:color w:val="auto"/>
          <w:kern w:val="0"/>
        </w:rPr>
      </w:pPr>
      <w:r>
        <w:rPr>
          <w:rFonts w:eastAsia="Times New Roman" w:cs="Times New Roman"/>
          <w:b w:val="false"/>
          <w:bCs w:val="false"/>
          <w:i w:val="false"/>
          <w:iCs w:val="false"/>
          <w:caps w:val="false"/>
          <w:smallCaps w:val="false"/>
          <w:color w:val="auto"/>
          <w:kern w:val="0"/>
          <w:sz w:val="22"/>
          <w:szCs w:val="22"/>
          <w:lang w:val="pt-PT"/>
        </w:rPr>
        <w:t>Resaltaram a importância de definir ambientes de produção na cultura da cana-de-açúcar para possibilitar o manejo localizado da lavoura, para orientar a aplicação diferenciada de insumos, manejo da cultura e expectativa de produtividade em cada talhão. No estudo, os ambientes de produção da cana foram determinados principalmente com base em atributos do solo como textura (teor de areia), classes de solo e suscetibilidade magnética. Cinco ambientes de produção foram identificados na área de estudo utilizando a abordagem de aprendizado de máquina.</w:t>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Sugarcane crop identification from LISS IV data using ISODATA, MLC, and indices based decision tree approach</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6">
        <w:r>
          <w:rPr>
            <w:rStyle w:val="LinkdaInternet"/>
            <w:rFonts w:eastAsia="Times New Roman" w:cs="Times New Roman"/>
            <w:sz w:val="22"/>
            <w:szCs w:val="22"/>
            <w:lang w:val="pt-PT"/>
          </w:rPr>
          <w:t>https://link.springer.com/article/10.1007/s12517-016-2815-x</w:t>
        </w:r>
      </w:hyperlink>
    </w:p>
    <w:p>
      <w:pPr>
        <w:pStyle w:val="Corpodotexto"/>
        <w:widowControl w:val="false"/>
        <w:suppressAutoHyphens w:val="true"/>
        <w:bidi w:val="0"/>
        <w:spacing w:lineRule="auto" w:line="360" w:beforeAutospacing="0" w:before="113" w:afterAutospacing="0" w:after="0"/>
        <w:ind w:left="602" w:right="216" w:hanging="0"/>
        <w:jc w:val="both"/>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w:t>
      </w:r>
      <w:r>
        <w:rPr>
          <w:rFonts w:eastAsia="Times New Roman" w:cs="Times New Roman"/>
          <w:b w:val="false"/>
          <w:bCs w:val="false"/>
          <w:i w:val="false"/>
          <w:iCs w:val="false"/>
          <w:caps w:val="false"/>
          <w:smallCaps w:val="false"/>
          <w:color w:val="auto"/>
          <w:kern w:val="0"/>
          <w:sz w:val="22"/>
          <w:szCs w:val="22"/>
          <w:lang w:val="pt-PT"/>
        </w:rPr>
        <w:t>presentaram um estudo sobre a classificação de imagens usando diferentes abordagens de árvores de decisão para identificar e discriminar a cultura de cana-de-açúcar em dados obtidos por sensoriamento remoto, mais especificamente, usando a imagem do satélite Indian Remote Sensing Satellite (IRS-P6) LISS IV, com uma resolução espacial de 5,8 metros, na vila de Chhapar, distrito de Muzaffarnagar, Índia. A classificação de dados de satélite é essencial para a extração de informações para a identificação de terras agrícolas e a identificação precisa e rápida da área cultivada é de extrema importância para projetar a produção agrícola anual e decidir políticas agrícolas. Os métodos de árvore de decisão baseados em índices de vegetação (ISODATA, MLC e outros) são comparados e o método de árvore de decisão com base em índices de vegetação mostrou o melhor desempenho na classificação da cultura de cana-de-açúcar. Além disso, o artigo apresenta os resultados da avaliação do método escolhido, mostrando as medidas de acurácia do usuário, acurácia do produtor, acurácia geral e coeficiente Kappa obtidos a partir da classificação da imagem da cultura de cana-de-açúcar.</w:t>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Deep Learning-Based Method for Classification of Sugarcane Varieties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17">
        <w:r>
          <w:rPr>
            <w:rStyle w:val="LinkdaInternet"/>
            <w:rFonts w:eastAsia="Times New Roman" w:cs="Times New Roman"/>
            <w:sz w:val="22"/>
            <w:szCs w:val="22"/>
            <w:lang w:val="pt-PT"/>
          </w:rPr>
          <w:t>https://www.mdpi.com/2073-4395/12/11/2722</w:t>
        </w:r>
      </w:hyperlink>
    </w:p>
    <w:p>
      <w:pPr>
        <w:pStyle w:val="Corpodotexto"/>
        <w:widowControl w:val="false"/>
        <w:suppressAutoHyphens w:val="true"/>
        <w:bidi w:val="0"/>
        <w:spacing w:lineRule="auto" w:line="360" w:before="113" w:after="0"/>
        <w:ind w:left="602" w:right="216" w:hanging="0"/>
        <w:jc w:val="both"/>
        <w:rPr/>
      </w:pPr>
      <w:r>
        <w:rPr>
          <w:rFonts w:eastAsia="Times New Roman" w:cs="Times New Roman"/>
          <w:b w:val="false"/>
          <w:bCs w:val="false"/>
          <w:i w:val="false"/>
          <w:iCs w:val="false"/>
          <w:caps w:val="false"/>
          <w:smallCaps w:val="false"/>
          <w:color w:val="auto"/>
          <w:kern w:val="0"/>
          <w:sz w:val="22"/>
          <w:szCs w:val="22"/>
          <w:lang w:val="pt-PT"/>
        </w:rPr>
        <w:t>Propuseram um método baseado em redes neurais profundas para a classificação de variedades de cana-de-açúcar utilizando imagens de satélite Sentinel-2. Os autores desenvolveram uma rede neural densa juntamente com índices de vegetação e combinações de bandas RGB como entrada para discriminar entre quatro variedades de cana-de-açúcar. O método proposto é comparado com técnicas tradicionais de aprendizado de máquina como SVM e Random Forest. A abordagem de rede neural alcançou 99,48% de acurácia na discriminação das variedades. As principais descobertas indicam que as bandas Sentinel-2 relacionadas à clorofila são as mais úteis.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0"/>
        </w:numPr>
        <w:bidi w:val="0"/>
        <w:spacing w:lineRule="auto" w:line="240" w:beforeAutospacing="0" w:before="0" w:afterAutospacing="0" w:after="0"/>
        <w:ind w:left="360" w:right="0" w:hanging="0"/>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widowControl w:val="false"/>
        <w:suppressAutoHyphens w:val="true"/>
        <w:bidi w:val="0"/>
        <w:spacing w:lineRule="auto" w:line="360" w:before="113" w:after="0"/>
        <w:ind w:left="602" w:right="216" w:hanging="0"/>
        <w:jc w:val="both"/>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r>
        <w:br w:type="page"/>
      </w:r>
    </w:p>
    <w:p>
      <w:pPr>
        <w:pStyle w:val="Ttulo1"/>
        <w:numPr>
          <w:ilvl w:val="0"/>
          <w:numId w:val="4"/>
        </w:numPr>
        <w:tabs>
          <w:tab w:val="clear" w:pos="720"/>
          <w:tab w:val="left" w:pos="883" w:leader="none"/>
        </w:tabs>
        <w:spacing w:lineRule="auto" w:line="240" w:before="91" w:after="0"/>
        <w:ind w:left="882" w:right="0" w:hanging="360"/>
        <w:jc w:val="left"/>
        <w:rPr/>
      </w:pPr>
      <w:r>
        <w:rPr/>
        <w:t>Metodologia</w:t>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b/>
          <w:bCs/>
          <w:sz w:val="30"/>
          <w:szCs w:val="30"/>
        </w:rPr>
      </w:pPr>
      <w:ins w:id="227" w:author="Autor desconhecido" w:date="2023-08-16T11:31:16Z">
        <w:r>
          <w:rPr/>
          <w:t>A princípio serão realizados experimentos em duas variedades de cana-de-açúcar pertencentes a uma empresa-parceira da pesquisa</w:t>
        </w:r>
      </w:ins>
    </w:p>
    <w:p>
      <w:pPr>
        <w:pStyle w:val="Corpodotexto"/>
        <w:bidi w:val="0"/>
        <w:spacing w:lineRule="auto" w:line="360" w:beforeAutospacing="0" w:before="240" w:afterAutospacing="0" w:after="0"/>
        <w:ind w:left="602" w:right="216" w:hanging="0"/>
        <w:jc w:val="both"/>
        <w:rPr/>
      </w:pPr>
      <w:r>
        <w:rPr/>
        <w:t xml:space="preserve">Será conduzida uma pesquisa sistemática e organizada para analisar a viabilidade da utilização da visão computacional aplicada à identificação de variedades de cana-de-açúcar. </w:t>
      </w:r>
      <w:commentRangeStart w:id="12"/>
      <w:r>
        <w:rPr/>
        <w:t xml:space="preserve">O tema abordado é de grande relevância no contexto agrícola atual, considerando a importância econômica do setor sucroalcooleiro e a necessidade de otimizar a identificação precisa das diferentes variedades de cana-de-açúcar. A aplicação da visão computacional nesse cenário pode proporcionar avanços significativos no manejo das culturas, na seleção de características genéticas favoráveis e no aumento da produtividade, tornando-se uma ferramenta estratégica para enfrentar os desafios da agricultura moderna.  </w:t>
      </w:r>
      <w:commentRangeEnd w:id="12"/>
      <w:r>
        <w:commentReference w:id="12"/>
      </w:r>
      <w:r>
        <w:rPr/>
      </w:r>
    </w:p>
    <w:p>
      <w:pPr>
        <w:pStyle w:val="Ttulo2"/>
        <w:numPr>
          <w:ilvl w:val="1"/>
          <w:numId w:val="4"/>
        </w:numPr>
        <w:tabs>
          <w:tab w:val="clear" w:pos="720"/>
          <w:tab w:val="left" w:pos="963" w:leader="none"/>
        </w:tabs>
        <w:bidi w:val="0"/>
        <w:spacing w:lineRule="auto" w:line="240" w:beforeAutospacing="0" w:before="240" w:afterAutospacing="0" w:after="0"/>
        <w:ind w:left="962" w:right="0" w:hanging="361"/>
        <w:jc w:val="left"/>
        <w:rPr>
          <w:rFonts w:ascii="Times New Roman" w:hAnsi="Times New Roman" w:eastAsia="Times New Roman" w:cs="Times New Roman"/>
          <w:b/>
          <w:bCs/>
          <w:sz w:val="24"/>
          <w:szCs w:val="24"/>
        </w:rPr>
      </w:pPr>
      <w:r>
        <w:rPr/>
        <w:t>Recursos</w:t>
      </w:r>
      <w:ins w:id="228" w:author="Andre Angelis" w:date="2023-08-14T20:13:36Z">
        <w:r>
          <w:rPr/>
          <w:commentReference w:id="13"/>
        </w:r>
      </w:ins>
    </w:p>
    <w:p>
      <w:pPr>
        <w:pStyle w:val="Ttulo2"/>
        <w:numPr>
          <w:ilvl w:val="1"/>
          <w:numId w:val="4"/>
        </w:numPr>
        <w:tabs>
          <w:tab w:val="clear" w:pos="720"/>
          <w:tab w:val="left" w:pos="963" w:leader="none"/>
        </w:tabs>
        <w:bidi w:val="0"/>
        <w:spacing w:lineRule="auto" w:line="240" w:beforeAutospacing="0" w:before="0" w:afterAutospacing="0" w:after="240"/>
        <w:ind w:left="962" w:right="0" w:hanging="361"/>
        <w:jc w:val="left"/>
        <w:rPr>
          <w:rFonts w:ascii="Times New Roman" w:hAnsi="Times New Roman" w:eastAsia="Times New Roman" w:cs="Times New Roman"/>
          <w:b/>
          <w:bCs/>
          <w:sz w:val="24"/>
          <w:szCs w:val="24"/>
        </w:rPr>
      </w:pPr>
      <w:r>
        <w:rPr/>
        <w:t>Métodos</w:t>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pPr>
      <w:r>
        <w:rPr/>
        <w:t>As imagens dos recursos de cana neste artigo ser</w:t>
      </w:r>
      <w:r>
        <w:rPr>
          <w:rFonts w:eastAsia="Times New Roman" w:cs="Times New Roman"/>
          <w:color w:val="auto"/>
          <w:kern w:val="0"/>
          <w:sz w:val="22"/>
          <w:szCs w:val="22"/>
          <w:lang w:val="pt-PT" w:eastAsia="en-US" w:bidi="ar-SA"/>
        </w:rPr>
        <w:t>ão</w:t>
      </w:r>
      <w:r>
        <w:rPr/>
        <w:t xml:space="preserve"> tiradas no ………., que é um local significativo para os recursos nacionais de germoplasma de cana. Uma câmera Canon EOS 6D ser</w:t>
      </w:r>
      <w:r>
        <w:rPr>
          <w:rFonts w:eastAsia="Times New Roman" w:cs="Times New Roman"/>
          <w:color w:val="auto"/>
          <w:kern w:val="0"/>
          <w:sz w:val="22"/>
          <w:szCs w:val="22"/>
          <w:lang w:val="pt-PT" w:eastAsia="en-US" w:bidi="ar-SA"/>
        </w:rPr>
        <w:t xml:space="preserve">á </w:t>
      </w:r>
      <w:r>
        <w:rPr/>
        <w:t>empregada, e os recursos incluir</w:t>
      </w:r>
      <w:r>
        <w:rPr>
          <w:rFonts w:eastAsia="Times New Roman" w:cs="Times New Roman"/>
          <w:color w:val="auto"/>
          <w:kern w:val="0"/>
          <w:sz w:val="22"/>
          <w:szCs w:val="22"/>
          <w:lang w:val="pt-PT" w:eastAsia="en-US" w:bidi="ar-SA"/>
        </w:rPr>
        <w:t xml:space="preserve">ão </w:t>
      </w:r>
      <w:r>
        <w:rPr/>
        <w:t>um sensor Canon EF 24–105 mm, semicondutor de óxido de metal complementar (CMOS) de 26,2 megapixels com foco automático (AF) CMOS de pixel duplo. Para tornar os resultados da classificação mais gerais, imagens de cana de diferentes ângulos, como a altura da cana, espessura dos colmos e textura das folhas de cana. As imagens de cana-de-açúcar ser</w:t>
      </w:r>
      <w:r>
        <w:rPr>
          <w:rFonts w:eastAsia="Times New Roman" w:cs="Times New Roman"/>
          <w:color w:val="auto"/>
          <w:kern w:val="0"/>
          <w:sz w:val="22"/>
          <w:szCs w:val="22"/>
          <w:lang w:val="pt-PT" w:eastAsia="en-US" w:bidi="ar-SA"/>
        </w:rPr>
        <w:t>ão</w:t>
      </w:r>
      <w:r>
        <w:rPr/>
        <w:t xml:space="preserve"> então rotuladas, após o que foram agrupadas em um conjunto de dados de cana com um total de 3220 imagens de 19 espécies.  </w:t>
      </w:r>
    </w:p>
    <w:p>
      <w:pPr>
        <w:pStyle w:val="Corpodotexto"/>
        <w:bidi w:val="0"/>
        <w:spacing w:lineRule="auto" w:line="360" w:beforeAutospacing="0" w:before="240" w:afterAutospacing="0" w:after="0"/>
        <w:ind w:left="602" w:right="216" w:hanging="0"/>
        <w:jc w:val="both"/>
        <w:rPr/>
      </w:pPr>
      <w:r>
        <w:rPr/>
        <w:t>Para conduzir esta pesquisa,</w:t>
      </w:r>
      <w:commentRangeStart w:id="14"/>
      <w:r>
        <w:rPr/>
        <w:t xml:space="preserve"> serão utilizadas diferentes fontes de dados, incluindo literatura científica, publicações acadêmicas, relatórios técnicos, bases de dados de imagens de cana-de-açúcar e informações fornecidas por especialistas da área agrícola. </w:t>
      </w:r>
      <w:commentRangeStart w:id="15"/>
      <w:r>
        <w:rPr/>
      </w:r>
      <w:commentRangeEnd w:id="14"/>
      <w:r>
        <w:commentReference w:id="14"/>
      </w:r>
      <w:r>
        <w:rPr/>
        <w:t xml:space="preserve">A coleta de informações será realizada por meio de buscas em bancos de dados acadêmicos e plataformas de pesquisa, além de consultas a especialistas em agronomia e tecnologia, a fim de garantir uma abordagem abrangente e atualizada sobre o tema. </w:t>
      </w:r>
      <w:commentRangeEnd w:id="15"/>
      <w:r>
        <w:commentReference w:id="15"/>
      </w:r>
      <w:r>
        <w:rPr/>
      </w:r>
    </w:p>
    <w:p>
      <w:pPr>
        <w:pStyle w:val="Corpodotexto"/>
        <w:bidi w:val="0"/>
        <w:spacing w:lineRule="auto" w:line="360" w:beforeAutospacing="0" w:before="240" w:afterAutospacing="0" w:after="0"/>
        <w:ind w:left="602" w:right="216" w:hanging="0"/>
        <w:jc w:val="both"/>
        <w:rPr/>
      </w:pPr>
      <w:commentRangeStart w:id="16"/>
      <w:r>
        <w:rPr/>
        <w:t>O próximo</w:t>
      </w:r>
      <w:r>
        <w:rPr/>
      </w:r>
      <w:commentRangeEnd w:id="16"/>
      <w:r>
        <w:commentReference w:id="16"/>
      </w:r>
      <w:r>
        <w:rPr/>
        <w:t xml:space="preserve"> passo consistirá na análise e seleção dos algoritmos de visão computacional mais adequados para a identificação de variedades de cana-de-açúcar. </w:t>
      </w:r>
      <w:commentRangeStart w:id="17"/>
      <w:r>
        <w:rPr/>
        <w:t xml:space="preserve">Será realizada uma revisão sistemática da literatura para identificar os algoritmos mais utilizados e com melhores resultados nessa área. </w:t>
      </w:r>
      <w:r>
        <w:rPr/>
      </w:r>
      <w:commentRangeEnd w:id="17"/>
      <w:r>
        <w:commentReference w:id="17"/>
      </w:r>
      <w:r>
        <w:rPr/>
        <w:t>Serão consideradas características como acurácia, velocidade de processamento, eficiência computacional e facilidade de implementação. Além disso, será dada atenção à c</w:t>
      </w:r>
      <w:commentRangeStart w:id="18"/>
      <w:r>
        <w:rPr/>
        <w:t>apacidade de adaptação dos algoritmos a diferentes condições de cultivo, variações morfológicas e estágios de crescimento das plantas</w:t>
      </w:r>
      <w:r>
        <w:rPr/>
      </w:r>
      <w:commentRangeEnd w:id="18"/>
      <w:r>
        <w:commentReference w:id="18"/>
      </w:r>
      <w:r>
        <w:rPr/>
        <w:t xml:space="preserve">. </w:t>
      </w:r>
    </w:p>
    <w:p>
      <w:pPr>
        <w:pStyle w:val="Corpodotexto"/>
        <w:bidi w:val="0"/>
        <w:spacing w:lineRule="auto" w:line="360" w:beforeAutospacing="0" w:before="240" w:afterAutospacing="0" w:after="0"/>
        <w:ind w:left="602" w:right="216" w:hanging="0"/>
        <w:jc w:val="both"/>
        <w:rPr/>
      </w:pPr>
      <w:commentRangeStart w:id="19"/>
      <w:r>
        <w:rPr/>
        <w:t>Com o intuito de testar e validar os algoritmos selecionados, será desenvolvida uma base de dados de imagens de cana-de-açúcar representativas de duas variedades. Essa base de dados será construída de forma a contemplar uma diversidade de imagens de alta qualidade, incluindo diferentes ângulos de captura, condições de iluminação e variações nas características das plantas. Essa base de dados será essencial para realizar os experimentos e treinar os algoritmos de visão computacional.</w:t>
      </w:r>
      <w:r>
        <w:rPr/>
      </w:r>
      <w:commentRangeEnd w:id="19"/>
      <w:r>
        <w:commentReference w:id="19"/>
      </w:r>
      <w:r>
        <w:rPr/>
        <w:t xml:space="preserve"> </w:t>
      </w:r>
    </w:p>
    <w:p>
      <w:pPr>
        <w:pStyle w:val="Corpodotexto"/>
        <w:bidi w:val="0"/>
        <w:spacing w:lineRule="auto" w:line="360" w:beforeAutospacing="0" w:before="240" w:afterAutospacing="0" w:after="0"/>
        <w:ind w:left="602" w:right="216" w:hanging="0"/>
        <w:jc w:val="both"/>
        <w:rPr/>
      </w:pPr>
      <w:commentRangeStart w:id="20"/>
      <w:r>
        <w:rPr/>
        <w:t>Os experimentos serão</w:t>
      </w:r>
      <w:r>
        <w:rPr/>
      </w:r>
      <w:commentRangeEnd w:id="20"/>
      <w:r>
        <w:commentReference w:id="20"/>
      </w:r>
      <w:r>
        <w:rPr/>
        <w:t xml:space="preserve"> conduzidos em um ambiente controlado, utilizando a base de dados de imagens de cana-de-açúcar previamente construída. Os algoritmos de visão computacional selecionados serão treinados e testados utilizando diferentes técnicas de validação cruzada para garantir a robustez dos resultados obtidos. Serão avaliadas a </w:t>
      </w:r>
      <w:commentRangeStart w:id="21"/>
      <w:r>
        <w:rPr/>
        <w:t>acurácia e a eficiência</w:t>
      </w:r>
      <w:r>
        <w:rPr/>
      </w:r>
      <w:commentRangeEnd w:id="21"/>
      <w:r>
        <w:commentReference w:id="21"/>
      </w:r>
      <w:r>
        <w:rPr/>
        <w:t xml:space="preserve"> dos algoritmos em relação à identificação das variedades de cana-de-açúcar, comparando os resultados obtidos com as informações fornecidas por especialistas agrícolas. </w:t>
      </w:r>
    </w:p>
    <w:p>
      <w:pPr>
        <w:pStyle w:val="Corpodotexto"/>
        <w:bidi w:val="0"/>
        <w:spacing w:lineRule="auto" w:line="360" w:beforeAutospacing="0" w:before="240" w:afterAutospacing="0" w:after="0"/>
        <w:ind w:left="602" w:right="216" w:hanging="0"/>
        <w:jc w:val="both"/>
        <w:rPr/>
      </w:pPr>
      <w:r>
        <w:rPr/>
        <w:t>Os resultados obtidos nos experimentos serão</w:t>
      </w:r>
      <w:commentRangeStart w:id="22"/>
      <w:r>
        <w:rPr/>
        <w:t xml:space="preserve"> analisados e</w:t>
      </w:r>
      <w:r>
        <w:rPr/>
      </w:r>
      <w:commentRangeEnd w:id="22"/>
      <w:r>
        <w:commentReference w:id="22"/>
      </w:r>
      <w:r>
        <w:rPr/>
        <w:t xml:space="preserve"> discutidos em detalhes, considerando a capacidade dos algoritmos em identificar</w:t>
      </w:r>
      <w:del w:id="229" w:author="Andre Angelis" w:date="2023-08-14T20:26:05Z">
        <w:r>
          <w:rPr/>
          <w:delText xml:space="preserve"> com precisão </w:delText>
        </w:r>
      </w:del>
      <w:r>
        <w:rPr/>
        <w:t xml:space="preserve">as variedades de cana-de-açúcar. Será dada ênfase à </w:t>
      </w:r>
      <w:commentRangeStart w:id="23"/>
      <w:r>
        <w:rPr/>
        <w:t>confiabilidade dos resultado</w:t>
      </w:r>
      <w:r>
        <w:rPr/>
      </w:r>
      <w:commentRangeEnd w:id="23"/>
      <w:r>
        <w:commentReference w:id="23"/>
      </w:r>
      <w:r>
        <w:rPr/>
        <w:t>s, apontando as limitações e desafios encontrados durante o processo de identificação. A análise também incluirá a comparação dos resultados com o método manual de identificação</w:t>
      </w:r>
      <w:del w:id="230" w:author="Andre Angelis" w:date="2023-08-14T20:27:11Z">
        <w:r>
          <w:rPr/>
          <w:delText xml:space="preserve">, visando validar a eficácia da visão computacional nesse contexto agrícola específico. </w:delText>
        </w:r>
      </w:del>
    </w:p>
    <w:p>
      <w:pPr>
        <w:pStyle w:val="Corpodotexto"/>
        <w:bidi w:val="0"/>
        <w:spacing w:lineRule="auto" w:line="360" w:beforeAutospacing="0" w:before="240" w:afterAutospacing="0" w:after="0"/>
        <w:ind w:left="602" w:right="216" w:hanging="0"/>
        <w:jc w:val="both"/>
        <w:rPr/>
      </w:pPr>
      <w:commentRangeStart w:id="24"/>
      <w:r>
        <w:rPr/>
        <w:t>As conclusões obtidas a partir dos experimentos e análises serão apresentadas de forma c</w:t>
      </w:r>
      <w:commentRangeStart w:id="25"/>
      <w:r>
        <w:rPr/>
        <w:t>lara e objetiva</w:t>
      </w:r>
      <w:r>
        <w:rPr/>
      </w:r>
      <w:commentRangeEnd w:id="25"/>
      <w:r>
        <w:commentReference w:id="25"/>
      </w:r>
      <w:r>
        <w:rPr/>
        <w:t xml:space="preserve">, destacando a viabilidade da utilização da visão computacional para a identificação de variedades de cana-de-açúcar. </w:t>
      </w:r>
      <w:commentRangeEnd w:id="24"/>
      <w:r>
        <w:commentReference w:id="24"/>
      </w:r>
      <w:r>
        <w:rPr/>
      </w:r>
    </w:p>
    <w:p>
      <w:pPr>
        <w:pStyle w:val="Corpodotexto"/>
        <w:bidi w:val="0"/>
        <w:spacing w:lineRule="auto" w:line="360" w:beforeAutospacing="0" w:before="240" w:afterAutospacing="0" w:after="0"/>
        <w:ind w:left="602" w:right="216" w:hanging="0"/>
        <w:jc w:val="both"/>
        <w:rPr/>
      </w:pPr>
      <w:commentRangeStart w:id="26"/>
      <w:r>
        <w:rPr/>
        <w:t>Com base nos resultados, serão apresentadas recomendações para aprimorar e otimizar o uso da visão computacional nesta aplicação específica</w:t>
      </w:r>
      <w:r>
        <w:rPr/>
      </w:r>
      <w:commentRangeEnd w:id="26"/>
      <w:r>
        <w:commentReference w:id="26"/>
      </w:r>
      <w:r>
        <w:rPr/>
        <w:t xml:space="preserve">, bem como sugestões para futuras pesquisas e desenvolvimentos na área. </w:t>
      </w:r>
      <w:commentRangeStart w:id="27"/>
      <w:r>
        <w:rPr/>
        <w:t>A partir dessas conclusões e recomendações, espera-se contribuir para o avanço do conhecimento científico e tecnológico na agricultura e fornecer informações relevantes para o setor sucroalcooleiro, visando a melhoria da produtividade, sustentabilidade e competitividade no mercado agrícola</w:t>
      </w:r>
      <w:r>
        <w:rPr/>
      </w:r>
      <w:commentRangeEnd w:id="27"/>
      <w:r>
        <w:commentReference w:id="27"/>
      </w:r>
      <w:r>
        <w:rPr/>
        <w:t>.</w:t>
      </w:r>
    </w:p>
    <w:p>
      <w:pPr>
        <w:pStyle w:val="Ttulo2"/>
        <w:numPr>
          <w:ilvl w:val="1"/>
          <w:numId w:val="4"/>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Parcerias de pesquisa e institucionais</w:t>
      </w:r>
    </w:p>
    <w:p>
      <w:pPr>
        <w:pStyle w:val="Corpodotexto"/>
        <w:bidi w:val="0"/>
        <w:spacing w:lineRule="auto" w:line="360" w:beforeAutospacing="0" w:before="240" w:afterAutospacing="0" w:after="0"/>
        <w:ind w:left="602" w:right="216" w:hanging="0"/>
        <w:jc w:val="both"/>
        <w:rPr/>
      </w:pPr>
      <w:commentRangeStart w:id="28"/>
      <w:r>
        <w:rPr/>
        <w:t xml:space="preserve">A cooperação público-privada entre um aluno de doutorado e uma empresa privada pode trazer diversos benefícios, como acesso a recursos, experiência prática e possibilidade de aplicação dos resultados em um contexto real. A cooperação proposta tem como objetivo identificar ou mesmo criar uma metodologia que seja capaz de diferenciar e identificar variedades de cana VERTEX. </w:t>
      </w:r>
      <w:commentRangeStart w:id="29"/>
      <w:r>
        <w:rPr/>
      </w:r>
      <w:commentRangeEnd w:id="28"/>
      <w:r>
        <w:commentReference w:id="28"/>
      </w:r>
      <w:r>
        <w:rPr/>
        <w:t xml:space="preserve">Métodos e até mesmo aplicativos já existem para identificação de plantas através das características da folha. No entanto, raros são os estudos relativos à identificação de variedades de cana-de-açúcar.  </w:t>
      </w:r>
      <w:commentRangeEnd w:id="29"/>
      <w:r>
        <w:commentReference w:id="29"/>
      </w:r>
      <w:r>
        <w:rPr/>
      </w:r>
    </w:p>
    <w:p>
      <w:pPr>
        <w:pStyle w:val="Corpodotexto"/>
        <w:bidi w:val="0"/>
        <w:spacing w:lineRule="auto" w:line="360" w:beforeAutospacing="0" w:before="240" w:afterAutospacing="0" w:after="0"/>
        <w:ind w:left="602" w:right="216" w:hanging="0"/>
        <w:jc w:val="both"/>
        <w:rPr/>
      </w:pPr>
      <w:r>
        <w:rPr/>
        <w:t>A sinalizaçã</w:t>
      </w:r>
      <w:commentRangeStart w:id="30"/>
      <w:r>
        <w:rPr/>
        <w:t xml:space="preserve">o de uma empresa </w:t>
      </w:r>
      <w:r>
        <w:rPr/>
      </w:r>
      <w:commentRangeEnd w:id="30"/>
      <w:r>
        <w:commentReference w:id="30"/>
      </w:r>
      <w:r>
        <w:rPr/>
        <w:t xml:space="preserve">em financiar o projeto, tornando-se parceira (colaboração público-privada), permitirá uma maior abrangência da pesquisa no sentido de ter livre acesso às variedades in-loco (Maceió-Al) e acesso à equipamentos como câmera fotográfica e drone. </w:t>
      </w:r>
      <w:commentRangeStart w:id="31"/>
      <w:r>
        <w:rPr/>
        <w:t xml:space="preserve">Isto permitirá a construção de um banco de imagens, que possibilitará a criação de um estudo comparativo, capaz de responder às perguntas, como por exemplo, é melhor capturar a imagem no nível do solo ou aérea? Alta ou baixa resolução, com ou sem flash, durante o dia ou à noite? Utilizar infravermelho ou termografia?  </w:t>
      </w:r>
      <w:commentRangeEnd w:id="31"/>
      <w:r>
        <w:commentReference w:id="31"/>
      </w:r>
      <w:r>
        <w:rPr/>
      </w:r>
    </w:p>
    <w:p>
      <w:pPr>
        <w:pStyle w:val="Corpodotexto"/>
        <w:bidi w:val="0"/>
        <w:spacing w:lineRule="auto" w:line="360" w:beforeAutospacing="0" w:before="240" w:afterAutospacing="0" w:after="0"/>
        <w:ind w:left="602" w:right="216" w:hanging="0"/>
        <w:jc w:val="both"/>
        <w:rPr/>
      </w:pPr>
      <w:r>
        <w:rPr/>
        <w:t xml:space="preserve">A sinergia entre Universidade e Empresa poderá colher bons frutos futuramente, como os destacados a seguir: </w:t>
      </w:r>
    </w:p>
    <w:p>
      <w:pPr>
        <w:pStyle w:val="Corpodotexto"/>
        <w:numPr>
          <w:ilvl w:val="0"/>
          <w:numId w:val="7"/>
        </w:numPr>
        <w:spacing w:lineRule="auto" w:line="360" w:before="1" w:after="0"/>
        <w:ind w:left="1080" w:right="219" w:hanging="360"/>
        <w:jc w:val="both"/>
        <w:rPr/>
      </w:pPr>
      <w:r>
        <w:rPr/>
        <w:t xml:space="preserve">Caso a metodologia seja capaz de diferenciar as duas variedades, isso pode se transformar em uma patente. </w:t>
      </w:r>
    </w:p>
    <w:p>
      <w:pPr>
        <w:pStyle w:val="Corpodotexto"/>
        <w:numPr>
          <w:ilvl w:val="0"/>
          <w:numId w:val="7"/>
        </w:numPr>
        <w:spacing w:lineRule="auto" w:line="360" w:before="1" w:after="0"/>
        <w:ind w:left="1080" w:right="219" w:hanging="360"/>
        <w:jc w:val="both"/>
        <w:rPr/>
      </w:pPr>
      <w:r>
        <w:rPr/>
        <w:t xml:space="preserve">A tese pode se transformar em um grande projeto. Futuramente, poderá identificar todas as 11 variedades </w:t>
      </w:r>
      <w:commentRangeStart w:id="32"/>
      <w:r>
        <w:rPr/>
        <w:t>VERTEX</w:t>
      </w:r>
      <w:r>
        <w:rPr/>
      </w:r>
      <w:commentRangeEnd w:id="32"/>
      <w:r>
        <w:commentReference w:id="32"/>
      </w:r>
      <w:r>
        <w:rPr/>
        <w:t xml:space="preserve"> e variedades de outros Institutos, como IAC, CTC, EMBRAPA, entre outros. </w:t>
      </w:r>
    </w:p>
    <w:p>
      <w:pPr>
        <w:pStyle w:val="Corpodotexto"/>
        <w:numPr>
          <w:ilvl w:val="0"/>
          <w:numId w:val="7"/>
        </w:numPr>
        <w:spacing w:lineRule="auto" w:line="360" w:before="1" w:after="0"/>
        <w:ind w:left="1080" w:right="219" w:hanging="360"/>
        <w:jc w:val="both"/>
        <w:rPr/>
      </w:pPr>
      <w:r>
        <w:rPr/>
        <w:t>A pesquisa pode</w:t>
      </w:r>
      <w:commentRangeStart w:id="33"/>
      <w:r>
        <w:rPr/>
        <w:t xml:space="preserve"> tornar-se aplicada</w:t>
      </w:r>
      <w:r>
        <w:rPr/>
      </w:r>
      <w:commentRangeEnd w:id="33"/>
      <w:r>
        <w:commentReference w:id="33"/>
      </w:r>
      <w:r>
        <w:rPr/>
        <w:t xml:space="preserve"> e sua relevância validada pelo mercado atraindo possíveis grandes empresas do mercado. </w:t>
      </w:r>
    </w:p>
    <w:p>
      <w:pPr>
        <w:pStyle w:val="Ttulo2"/>
        <w:numPr>
          <w:ilvl w:val="1"/>
          <w:numId w:val="4"/>
        </w:numPr>
        <w:tabs>
          <w:tab w:val="clear" w:pos="720"/>
          <w:tab w:val="left" w:pos="963" w:leader="none"/>
        </w:tabs>
        <w:spacing w:lineRule="auto" w:line="240" w:beforeAutospacing="0" w:before="240" w:afterAutospacing="0" w:after="240"/>
        <w:ind w:left="962" w:right="0" w:hanging="361"/>
        <w:jc w:val="left"/>
        <w:rPr/>
      </w:pPr>
      <w:r>
        <w:rPr/>
        <w:t xml:space="preserve"> </w:t>
      </w:r>
      <w:r>
        <w:rPr/>
        <w:t>Recursos Financeiros</w:t>
      </w:r>
    </w:p>
    <w:p>
      <w:pPr>
        <w:pStyle w:val="Corpodotexto"/>
        <w:spacing w:lineRule="auto" w:line="360" w:beforeAutospacing="0" w:before="240" w:afterAutospacing="0" w:after="240"/>
        <w:ind w:left="602" w:right="217" w:hanging="0"/>
        <w:jc w:val="both"/>
        <w:rPr/>
      </w:pPr>
      <w:r>
        <w:rPr/>
        <w:t>Esta pesquisa deve contar, caso seja estabelecida a parceria, com apoio técnico e financeiro da Empresa. Estimativas iniciais são destacadas no quadro a seguir:</w:t>
      </w:r>
    </w:p>
    <w:tbl>
      <w:tblPr>
        <w:tblStyle w:val="PlainTable2"/>
        <w:tblW w:w="7995" w:type="dxa"/>
        <w:jc w:val="left"/>
        <w:tblInd w:w="717" w:type="dxa"/>
        <w:tblLayout w:type="fixed"/>
        <w:tblCellMar>
          <w:top w:w="0" w:type="dxa"/>
          <w:left w:w="105" w:type="dxa"/>
          <w:bottom w:w="0" w:type="dxa"/>
          <w:right w:w="105" w:type="dxa"/>
        </w:tblCellMar>
        <w:tblLook w:firstRow="0" w:noVBand="1" w:lastRow="0" w:firstColumn="1" w:lastColumn="0" w:noHBand="0" w:val="0480"/>
      </w:tblPr>
      <w:tblGrid>
        <w:gridCol w:w="3465"/>
        <w:gridCol w:w="4529"/>
      </w:tblGrid>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Item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Viagem</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R$ 8.000,00 (R$2.000,00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Hospedagem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R$ 2.400,00 (R$600,00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Drone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Câmera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R$ 15.000,00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Equipamento para rodar a rede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R$ 9.600,00 (notebook ou nuvem)</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 de referência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R$ 100.000,00</w:t>
            </w:r>
          </w:p>
        </w:tc>
      </w:tr>
    </w:tbl>
    <w:p>
      <w:pPr>
        <w:pStyle w:val="Ttulo2"/>
        <w:numPr>
          <w:ilvl w:val="1"/>
          <w:numId w:val="4"/>
        </w:numPr>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Indicadores de Desempenho</w:t>
      </w:r>
    </w:p>
    <w:p>
      <w:pPr>
        <w:pStyle w:val="Ttulo2"/>
        <w:bidi w:val="0"/>
        <w:spacing w:lineRule="auto" w:line="240" w:beforeAutospacing="0" w:before="240" w:afterAutospacing="0" w:after="240"/>
        <w:ind w:left="241" w:right="0" w:hanging="361"/>
        <w:jc w:val="left"/>
        <w:rPr>
          <w:rFonts w:ascii="Times New Roman" w:hAnsi="Times New Roman" w:eastAsia="Times New Roman" w:cs="Times New Roman"/>
          <w:b/>
          <w:bCs/>
          <w:sz w:val="24"/>
          <w:szCs w:val="24"/>
        </w:rPr>
      </w:pPr>
      <w:commentRangeStart w:id="34"/>
      <w:r>
        <w:rPr>
          <w:rFonts w:eastAsia="Times New Roman" w:cs="Times New Roman"/>
          <w:b w:val="false"/>
          <w:bCs w:val="false"/>
          <w:i/>
          <w:iCs/>
          <w:color w:val="FF0000"/>
          <w:sz w:val="24"/>
          <w:szCs w:val="24"/>
          <w:u w:val="single"/>
        </w:rPr>
        <w:t>(será estabelecido posteriormente..)</w:t>
      </w:r>
      <w:commentRangeEnd w:id="34"/>
      <w:r>
        <w:commentReference w:id="34"/>
      </w:r>
      <w:r>
        <w:rPr>
          <w:rFonts w:eastAsia="Times New Roman" w:cs="Times New Roman"/>
          <w:b w:val="false"/>
          <w:bCs w:val="false"/>
          <w:i/>
          <w:iCs/>
          <w:color w:val="FF0000"/>
          <w:sz w:val="24"/>
          <w:szCs w:val="24"/>
          <w:u w:val="single"/>
        </w:rPr>
      </w:r>
    </w:p>
    <w:p>
      <w:pPr>
        <w:pStyle w:val="Ttulo2"/>
        <w:numPr>
          <w:ilvl w:val="1"/>
          <w:numId w:val="4"/>
        </w:numPr>
        <w:tabs>
          <w:tab w:val="clear" w:pos="720"/>
          <w:tab w:val="left" w:pos="963" w:leader="none"/>
        </w:tabs>
        <w:spacing w:lineRule="auto" w:line="240" w:before="0" w:after="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Propriedade Intelectual</w:t>
      </w:r>
    </w:p>
    <w:p>
      <w:pPr>
        <w:pStyle w:val="Corpodotexto"/>
        <w:tabs>
          <w:tab w:val="clear" w:pos="720"/>
          <w:tab w:val="left" w:pos="963" w:leader="none"/>
        </w:tabs>
        <w:bidi w:val="0"/>
        <w:spacing w:lineRule="auto" w:line="360" w:beforeAutospacing="0" w:before="240" w:afterAutospacing="0" w:after="0"/>
        <w:ind w:left="602" w:right="216" w:hanging="0"/>
        <w:jc w:val="both"/>
        <w:rPr/>
      </w:pPr>
      <w:r>
        <w:rPr/>
        <w:t xml:space="preserve">Devido às características deste tipo de pesquisa. É desejável identificar possíveis conflitos de interesse. Para tanto, os itens a seguir podem atuar a fim de minimizar tais conflitos: </w:t>
      </w:r>
    </w:p>
    <w:p>
      <w:pPr>
        <w:pStyle w:val="Corpodotexto"/>
        <w:numPr>
          <w:ilvl w:val="0"/>
          <w:numId w:val="6"/>
        </w:numPr>
        <w:tabs>
          <w:tab w:val="clear" w:pos="720"/>
          <w:tab w:val="left" w:pos="963" w:leader="none"/>
        </w:tabs>
        <w:bidi w:val="0"/>
        <w:spacing w:lineRule="auto" w:line="360" w:beforeAutospacing="0" w:before="0" w:afterAutospacing="0" w:after="0"/>
        <w:ind w:left="1080" w:right="217" w:hanging="360"/>
        <w:jc w:val="both"/>
        <w:rPr/>
      </w:pPr>
      <w:r>
        <w:rPr/>
        <w:t xml:space="preserve">Estabelecer um acordo claro de propriedade intelectual e dos resultados da pesquisa. </w:t>
      </w:r>
    </w:p>
    <w:p>
      <w:pPr>
        <w:pStyle w:val="Corpodotexto"/>
        <w:numPr>
          <w:ilvl w:val="0"/>
          <w:numId w:val="6"/>
        </w:numPr>
        <w:tabs>
          <w:tab w:val="clear" w:pos="720"/>
          <w:tab w:val="left" w:pos="963" w:leader="none"/>
        </w:tabs>
        <w:bidi w:val="0"/>
        <w:spacing w:lineRule="auto" w:line="360" w:beforeAutospacing="0" w:before="0" w:afterAutospacing="0" w:after="0"/>
        <w:ind w:left="1080" w:right="217" w:hanging="360"/>
        <w:jc w:val="both"/>
        <w:rPr/>
      </w:pPr>
      <w:r>
        <w:rPr/>
        <w:t xml:space="preserve">Definir quem terá o direito de publicar os resultados da pesquisa. </w:t>
      </w:r>
    </w:p>
    <w:p>
      <w:pPr>
        <w:pStyle w:val="Corpodotexto"/>
        <w:numPr>
          <w:ilvl w:val="0"/>
          <w:numId w:val="6"/>
        </w:numPr>
        <w:tabs>
          <w:tab w:val="clear" w:pos="720"/>
          <w:tab w:val="left" w:pos="963" w:leader="none"/>
        </w:tabs>
        <w:bidi w:val="0"/>
        <w:spacing w:lineRule="auto" w:line="360" w:beforeAutospacing="0" w:before="0" w:afterAutospacing="0" w:after="0"/>
        <w:ind w:left="1080" w:right="217" w:hanging="360"/>
        <w:jc w:val="both"/>
        <w:rPr/>
      </w:pPr>
      <w:r>
        <w:rPr/>
        <w:t>Garantir que a pesquisa seja realizada de forma imparcial e que os interesses da empresa não comprometam a qualidade da pesquisa</w:t>
      </w:r>
    </w:p>
    <w:p>
      <w:pPr>
        <w:pStyle w:val="Ttulo2"/>
        <w:numPr>
          <w:ilvl w:val="1"/>
          <w:numId w:val="4"/>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 xml:space="preserve">Riscos e </w:t>
      </w:r>
      <w:r>
        <w:rPr/>
        <w:t>Contingências</w:t>
      </w:r>
    </w:p>
    <w:p>
      <w:pPr>
        <w:pStyle w:val="Corpodotexto"/>
        <w:bidi w:val="0"/>
        <w:spacing w:lineRule="auto" w:line="360" w:beforeAutospacing="0" w:before="0" w:afterAutospacing="0" w:after="0"/>
        <w:ind w:left="602" w:right="217" w:hanging="0"/>
        <w:jc w:val="both"/>
        <w:rPr>
          <w:lang w:val="pt-PT"/>
        </w:rPr>
      </w:pPr>
      <w:r>
        <w:rPr>
          <w:rFonts w:eastAsia="Times New Roman" w:cs="Times New Roman"/>
          <w:sz w:val="22"/>
          <w:szCs w:val="22"/>
          <w:lang w:val="pt-BR" w:eastAsia="en-US" w:bidi="ar-SA"/>
        </w:rPr>
        <w:t xml:space="preserve">O projeto acarreta riscos inerentes à uma pesquisa inédita no reconhecimento de variedades de cana-de-açúcar. Neste sentido, foram elencados possíveis riscos e suas respectivas contingências, listadas a seguir: </w:t>
      </w:r>
    </w:p>
    <w:p>
      <w:pPr>
        <w:pStyle w:val="Corpodotexto"/>
        <w:numPr>
          <w:ilvl w:val="1"/>
          <w:numId w:val="5"/>
        </w:numPr>
        <w:bidi w:val="0"/>
        <w:spacing w:lineRule="auto" w:line="360" w:beforeAutospacing="0" w:before="0" w:afterAutospacing="0" w:after="0"/>
        <w:ind w:left="108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Risco 1: A pesquisa corre um alto risco, caso apareça uma publicação que trate do mesmo problema e </w:t>
      </w:r>
      <w:r>
        <w:rPr>
          <w:lang w:val="pt-BR"/>
        </w:rPr>
        <w:t>solução</w:t>
      </w: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 proposta, abordados neste projeto, ocasionando a perda de seu ineditismo.  A contingência adotada seria: </w:t>
      </w:r>
      <w:commentRangeStart w:id="35"/>
      <w:r>
        <w:rPr>
          <w:rFonts w:eastAsia="Times New Roman" w:cs="Times New Roman"/>
          <w:b w:val="false"/>
          <w:bCs w:val="false"/>
          <w:i/>
          <w:iCs/>
          <w:caps w:val="false"/>
          <w:smallCaps w:val="false"/>
          <w:color w:val="FF0000"/>
          <w:sz w:val="22"/>
          <w:szCs w:val="22"/>
          <w:lang w:val="pt-BR"/>
        </w:rPr>
        <w:t xml:space="preserve">(conversar com André a respeito. </w:t>
      </w:r>
      <w:r>
        <w:rPr>
          <w:rFonts w:eastAsia="Times New Roman" w:cs="Times New Roman"/>
          <w:b w:val="false"/>
          <w:bCs w:val="false"/>
          <w:i/>
          <w:iCs/>
          <w:caps w:val="false"/>
          <w:smallCaps w:val="false"/>
          <w:color w:val="FF0000"/>
          <w:sz w:val="22"/>
          <w:szCs w:val="22"/>
          <w:lang w:val="pt-BR"/>
        </w:rPr>
      </w:r>
      <w:commentRangeEnd w:id="35"/>
      <w:r>
        <w:commentReference w:id="35"/>
      </w:r>
      <w:r>
        <w:rPr>
          <w:rFonts w:eastAsia="Times New Roman" w:cs="Times New Roman"/>
          <w:b w:val="false"/>
          <w:bCs w:val="false"/>
          <w:i/>
          <w:iCs/>
          <w:caps w:val="false"/>
          <w:smallCaps w:val="false"/>
          <w:color w:val="FF0000"/>
          <w:sz w:val="22"/>
          <w:szCs w:val="22"/>
          <w:lang w:val="pt-BR"/>
        </w:rPr>
        <w:t>Este risco é muito alto!!! Chineses e Indianos...)</w:t>
      </w:r>
    </w:p>
    <w:p>
      <w:pPr>
        <w:pStyle w:val="Corpodotexto"/>
        <w:numPr>
          <w:ilvl w:val="2"/>
          <w:numId w:val="5"/>
        </w:numPr>
        <w:bidi w:val="0"/>
        <w:spacing w:lineRule="auto" w:line="360" w:beforeAutospacing="0" w:before="0" w:afterAutospacing="0" w:after="0"/>
        <w:ind w:left="216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iCs/>
          <w:caps w:val="false"/>
          <w:smallCaps w:val="false"/>
          <w:color w:val="FF0000"/>
          <w:sz w:val="22"/>
          <w:szCs w:val="22"/>
          <w:lang w:val="pt-BR"/>
        </w:rPr>
        <w:t>André, tem um artigo que trata de reconhecimento de variedades, mas a proposta é outra. O reconhecimento se dá por talhão e através de imagens de satélite.</w:t>
      </w:r>
    </w:p>
    <w:p>
      <w:pPr>
        <w:pStyle w:val="Corpodotexto"/>
        <w:numPr>
          <w:ilvl w:val="1"/>
          <w:numId w:val="5"/>
        </w:numPr>
        <w:bidi w:val="0"/>
        <w:spacing w:lineRule="auto" w:line="360" w:beforeAutospacing="0" w:before="0" w:afterAutospacing="0" w:after="0"/>
        <w:ind w:left="1080" w:right="217" w:hanging="360"/>
        <w:jc w:val="both"/>
        <w:rPr>
          <w:lang w:val="pt-PT"/>
        </w:rPr>
      </w:pPr>
      <w:r>
        <w:rPr>
          <w:lang w:val="pt-BR"/>
        </w:rPr>
        <w:t xml:space="preserve">Risco 2: Risco de a pesquisa não revelar resultados significativos, que indiquem que as ferramentas e técnicas utilizadas foram capazes de diferenciar variedades de cana-de-açúcar. Caso se incorra nesta condição em qualquer uma das fases do trabalho, o plano de contingência é: </w:t>
      </w:r>
    </w:p>
    <w:p>
      <w:pPr>
        <w:pStyle w:val="Corpodotexto"/>
        <w:numPr>
          <w:ilvl w:val="1"/>
          <w:numId w:val="5"/>
        </w:numPr>
        <w:bidi w:val="0"/>
        <w:spacing w:lineRule="auto" w:line="360" w:beforeAutospacing="0" w:before="0" w:afterAutospacing="0" w:after="0"/>
        <w:ind w:left="1080" w:right="217" w:hanging="360"/>
        <w:jc w:val="both"/>
        <w:rPr>
          <w:lang w:val="pt-PT"/>
        </w:rPr>
      </w:pPr>
      <w:r>
        <w:rPr>
          <w:lang w:val="pt-BR"/>
        </w:rPr>
        <w:t xml:space="preserve">Determinar os fatores que levaram aos resultados inconclusivos; </w:t>
      </w:r>
    </w:p>
    <w:p>
      <w:pPr>
        <w:pStyle w:val="Corpodotexto"/>
        <w:numPr>
          <w:ilvl w:val="1"/>
          <w:numId w:val="5"/>
        </w:numPr>
        <w:bidi w:val="0"/>
        <w:spacing w:lineRule="auto" w:line="360" w:beforeAutospacing="0" w:before="0" w:afterAutospacing="0" w:after="0"/>
        <w:ind w:left="1080" w:right="217" w:hanging="360"/>
        <w:jc w:val="both"/>
        <w:rPr>
          <w:lang w:val="pt-PT"/>
        </w:rPr>
      </w:pPr>
      <w:r>
        <w:rPr>
          <w:lang w:val="pt-BR"/>
        </w:rPr>
        <w:t xml:space="preserve">Para os fatores controláveis, eliminá-los e refazer os experimentos; </w:t>
      </w:r>
    </w:p>
    <w:p>
      <w:pPr>
        <w:pStyle w:val="Corpodotexto"/>
        <w:numPr>
          <w:ilvl w:val="1"/>
          <w:numId w:val="5"/>
        </w:numPr>
        <w:bidi w:val="0"/>
        <w:spacing w:lineRule="auto" w:line="360" w:beforeAutospacing="0" w:before="0" w:afterAutospacing="0" w:after="0"/>
        <w:ind w:left="1080" w:right="217" w:hanging="360"/>
        <w:jc w:val="both"/>
        <w:rPr>
          <w:lang w:val="pt-PT"/>
        </w:rPr>
      </w:pPr>
      <w:r>
        <w:rPr>
          <w:lang w:val="pt-BR"/>
        </w:rPr>
        <w:t xml:space="preserve">Para os fatores incontroláveis, investigar formas de contorno e refazer os experimentos. Caso ainda não seja possível obter resultados satisfatórios, então: </w:t>
      </w:r>
    </w:p>
    <w:p>
      <w:pPr>
        <w:pStyle w:val="Corpodotexto"/>
        <w:numPr>
          <w:ilvl w:val="1"/>
          <w:numId w:val="5"/>
        </w:numPr>
        <w:bidi w:val="0"/>
        <w:spacing w:lineRule="auto" w:line="360" w:beforeAutospacing="0" w:before="0" w:afterAutospacing="0" w:after="0"/>
        <w:ind w:left="1080" w:right="217" w:hanging="360"/>
        <w:jc w:val="both"/>
        <w:rPr>
          <w:lang w:val="pt-PT"/>
        </w:rPr>
      </w:pPr>
      <w:r>
        <w:rPr>
          <w:lang w:val="pt-BR"/>
        </w:rPr>
        <w:t>Determinar se é possível concluir que o método é inviável para a aplicação sob análise, encerrando com sucesso a pesquisa, ou propor estratégias de adaptação do método que possam embasar futuras investigações, encerrando com sucesso a pesquisa</w:t>
      </w:r>
    </w:p>
    <w:p>
      <w:pPr>
        <w:sectPr>
          <w:headerReference w:type="default" r:id="rId18"/>
          <w:headerReference w:type="first" r:id="rId19"/>
          <w:footerReference w:type="default" r:id="rId20"/>
          <w:footerReference w:type="first" r:id="rId21"/>
          <w:footnotePr>
            <w:numFmt w:val="decimal"/>
          </w:footnotePr>
          <w:type w:val="nextPage"/>
          <w:pgSz w:w="11906" w:h="16838"/>
          <w:pgMar w:left="1100" w:right="1480" w:gutter="0" w:header="0" w:top="1580" w:footer="926" w:bottom="1120"/>
          <w:pgNumType w:start="3" w:fmt="decimal"/>
          <w:formProt w:val="false"/>
          <w:textDirection w:val="lrTb"/>
          <w:docGrid w:type="default" w:linePitch="100" w:charSpace="4096"/>
        </w:sectPr>
        <w:pStyle w:val="Normal"/>
        <w:bidi w:val="0"/>
        <w:spacing w:lineRule="auto" w:line="360" w:beforeAutospacing="0" w:before="240" w:afterAutospacing="0" w:after="0"/>
        <w:ind w:left="602"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lang w:val="pt-PT"/>
        </w:rPr>
      </w:pPr>
      <w:r>
        <w:rPr>
          <w:rFonts w:eastAsia="Times New Roman" w:cs="Times New Roman"/>
          <w:b w:val="false"/>
          <w:bCs w:val="false"/>
          <w:i w:val="false"/>
          <w:iCs w:val="false"/>
          <w:caps w:val="false"/>
          <w:smallCaps w:val="false"/>
          <w:color w:val="000000" w:themeColor="text1" w:themeShade="ff" w:themeTint="ff"/>
          <w:sz w:val="24"/>
          <w:szCs w:val="24"/>
          <w:lang w:val="pt-BR"/>
        </w:rPr>
        <w:t>Pensando em uma forma de acompanhar o projeto e seus riscos, decidiu-se por utilizar o critério “</w:t>
      </w:r>
      <w:r>
        <w:rPr>
          <w:rFonts w:eastAsia="Times New Roman" w:cs="Times New Roman"/>
          <w:b w:val="false"/>
          <w:bCs w:val="false"/>
          <w:i/>
          <w:iCs/>
          <w:caps w:val="false"/>
          <w:smallCaps w:val="false"/>
          <w:color w:val="000000" w:themeColor="text1" w:themeShade="ff" w:themeTint="ff"/>
          <w:sz w:val="24"/>
          <w:szCs w:val="24"/>
          <w:lang w:val="pt-BR"/>
        </w:rPr>
        <w:t>Go/Nogo”</w:t>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em t</w:t>
      </w:r>
      <w:commentRangeStart w:id="36"/>
      <w:r>
        <w:rPr>
          <w:rFonts w:eastAsia="Times New Roman" w:cs="Times New Roman"/>
          <w:b w:val="false"/>
          <w:bCs w:val="false"/>
          <w:i w:val="false"/>
          <w:iCs w:val="false"/>
          <w:caps w:val="false"/>
          <w:smallCaps w:val="false"/>
          <w:color w:val="000000" w:themeColor="text1" w:themeShade="ff" w:themeTint="ff"/>
          <w:sz w:val="24"/>
          <w:szCs w:val="24"/>
          <w:lang w:val="pt-BR"/>
        </w:rPr>
        <w:t>odas</w:t>
      </w:r>
      <w:r>
        <w:rPr>
          <w:rFonts w:eastAsia="Times New Roman" w:cs="Times New Roman"/>
          <w:b w:val="false"/>
          <w:bCs w:val="false"/>
          <w:i w:val="false"/>
          <w:iCs w:val="false"/>
          <w:caps w:val="false"/>
          <w:smallCaps w:val="false"/>
          <w:color w:val="000000" w:themeColor="text1" w:themeShade="ff" w:themeTint="ff"/>
          <w:sz w:val="24"/>
          <w:szCs w:val="24"/>
          <w:lang w:val="pt-BR"/>
        </w:rPr>
      </w:r>
      <w:commentRangeEnd w:id="36"/>
      <w:r>
        <w:commentReference w:id="36"/>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as fases do projeto. Desta forma, tem-se a chance de abandonar o projeto, ou adotar outras medidas de contingência. Os riscos e possíveis contingências serão identificados ao longo de todo o projeto, à medida que avançamos nas fases.</w:t>
      </w:r>
    </w:p>
    <w:p>
      <w:pPr>
        <w:pStyle w:val="Ttulo1"/>
        <w:numPr>
          <w:ilvl w:val="0"/>
          <w:numId w:val="10"/>
        </w:numPr>
        <w:tabs>
          <w:tab w:val="clear" w:pos="720"/>
          <w:tab w:val="left" w:pos="883" w:leader="none"/>
        </w:tabs>
        <w:spacing w:lineRule="auto" w:line="240" w:before="91" w:after="0"/>
        <w:ind w:left="882" w:right="0" w:hanging="281"/>
        <w:jc w:val="left"/>
        <w:rPr/>
      </w:pPr>
      <w:r>
        <w:rPr/>
        <w:t>Resultados Esperados</w:t>
      </w:r>
    </w:p>
    <w:p>
      <w:pPr>
        <w:pStyle w:val="Normal"/>
        <w:bidi w:val="0"/>
        <w:spacing w:lineRule="auto" w:line="360" w:beforeAutospacing="0" w:before="240" w:afterAutospacing="0" w:after="0"/>
        <w:ind w:left="602" w:right="0" w:hanging="0"/>
        <w:jc w:val="both"/>
        <w:rPr/>
      </w:pPr>
      <w:r>
        <w:rPr/>
      </w:r>
    </w:p>
    <w:p>
      <w:pPr>
        <w:pStyle w:val="Corpodotexto"/>
        <w:bidi w:val="0"/>
        <w:spacing w:lineRule="auto" w:line="360" w:beforeAutospacing="0" w:before="116" w:afterAutospacing="0" w:after="0"/>
        <w:ind w:left="602" w:right="216" w:hanging="0"/>
        <w:jc w:val="both"/>
        <w:rPr>
          <w:b/>
          <w:bCs/>
          <w:sz w:val="30"/>
          <w:szCs w:val="30"/>
        </w:rPr>
      </w:pPr>
      <w:ins w:id="231" w:author="Autor desconhecido" w:date="2023-08-16T11:29:36Z">
        <w:r>
          <w:rPr/>
          <w:t>proporcionando avanços significativos no manejo das culturas e contribuindo para o desenvolvimento de soluções sustentáveis no setor agrícola.</w:t>
        </w:r>
      </w:ins>
    </w:p>
    <w:p>
      <w:pPr>
        <w:pStyle w:val="Normal"/>
        <w:bidi w:val="0"/>
        <w:spacing w:lineRule="auto" w:line="360" w:beforeAutospacing="0" w:before="240" w:afterAutospacing="0" w:after="0"/>
        <w:ind w:left="602" w:right="0" w:hanging="0"/>
        <w:jc w:val="both"/>
        <w:rPr/>
      </w:pPr>
      <w:r>
        <w:rPr/>
      </w:r>
    </w:p>
    <w:p>
      <w:pPr>
        <w:pStyle w:val="Normal"/>
        <w:bidi w:val="0"/>
        <w:spacing w:lineRule="auto" w:line="360" w:beforeAutospacing="0" w:before="240" w:afterAutospacing="0" w:after="0"/>
        <w:ind w:left="602" w:right="0" w:hanging="0"/>
        <w:jc w:val="both"/>
        <w:rPr/>
      </w:pPr>
      <w:commentRangeStart w:id="37"/>
      <w:r>
        <w:rPr/>
        <w:t>Esta pesquisa investiga a viabilidade de ferramentas computacionais identificar</w:t>
      </w:r>
      <w:ins w:id="232" w:author="Andre Angelis" w:date="2023-08-14T20:37:57Z">
        <w:r>
          <w:rPr/>
          <w:t>em</w:t>
        </w:r>
      </w:ins>
      <w:r>
        <w:rPr/>
        <w:t xml:space="preserve"> e diferenciar</w:t>
      </w:r>
      <w:ins w:id="233" w:author="Andre Angelis" w:date="2023-08-14T20:38:00Z">
        <w:r>
          <w:rPr/>
          <w:t>em</w:t>
        </w:r>
      </w:ins>
      <w:r>
        <w:rPr/>
        <w:t xml:space="preserve"> variedades de cana-de-açúcar, atividade desenvolvida</w:t>
      </w:r>
      <w:ins w:id="234" w:author="Andre Angelis" w:date="2023-08-14T20:38:05Z">
        <w:r>
          <w:rPr/>
          <w:t xml:space="preserve"> atualmente s</w:t>
        </w:r>
      </w:ins>
      <w:ins w:id="235" w:author="Andre Angelis" w:date="2023-08-14T20:38:05Z">
        <w:r>
          <w:rPr>
            <w:rFonts w:eastAsia="Times New Roman" w:cs="Times New Roman"/>
            <w:lang w:val="pt-PT" w:eastAsia="en-US" w:bidi="ar-SA"/>
          </w:rPr>
          <w:t xml:space="preserve">ó </w:t>
        </w:r>
      </w:ins>
      <w:del w:id="236" w:author="Andre Angelis" w:date="2023-08-14T20:38:15Z">
        <w:r>
          <w:rPr>
            <w:rFonts w:eastAsia="Times New Roman" w:cs="Times New Roman"/>
            <w:lang w:val="pt-PT" w:eastAsia="en-US" w:bidi="ar-SA"/>
          </w:rPr>
          <w:delText xml:space="preserve"> somente </w:delText>
        </w:r>
      </w:del>
      <w:r>
        <w:rPr/>
        <w:t xml:space="preserve">por humanos especializados. A comprovação de tal viabilidade, será de grande </w:t>
      </w:r>
      <w:r>
        <w:rPr>
          <w:rFonts w:eastAsia="Times New Roman" w:cs="Times New Roman"/>
          <w:b w:val="false"/>
          <w:bCs w:val="false"/>
          <w:i w:val="false"/>
          <w:iCs w:val="false"/>
          <w:caps w:val="false"/>
          <w:smallCaps w:val="false"/>
          <w:color w:val="000000" w:themeColor="text1" w:themeShade="ff" w:themeTint="ff"/>
          <w:sz w:val="24"/>
          <w:szCs w:val="24"/>
        </w:rPr>
        <w:t>ajuda</w:t>
      </w:r>
      <w:r>
        <w:rPr/>
        <w:t xml:space="preserve"> ao produtor de variedades de cana-de-açúcar quanto à fiscalização de áreas de plantio e controle de royalties das variedades plantadas. Outro agente envolvido no processo, o agricultor, ganha ao conseguir comprovar que o plantio planejado de variedades foi efetivamente realizado, sem ter que recorrer à especialistas humanos. </w:t>
      </w:r>
    </w:p>
    <w:p>
      <w:pPr>
        <w:sectPr>
          <w:headerReference w:type="default" r:id="rId22"/>
          <w:headerReference w:type="first" r:id="rId23"/>
          <w:footerReference w:type="default" r:id="rId24"/>
          <w:footerReference w:type="first" r:id="rId25"/>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Normal"/>
        <w:bidi w:val="0"/>
        <w:spacing w:lineRule="auto" w:line="360" w:beforeAutospacing="0" w:before="240" w:afterAutospacing="0" w:after="0"/>
        <w:ind w:left="602" w:right="0" w:hanging="0"/>
        <w:jc w:val="both"/>
        <w:rPr/>
      </w:pPr>
      <w:r>
        <w:rPr/>
        <w:t xml:space="preserve">No campo </w:t>
      </w:r>
      <w:r>
        <w:rPr/>
      </w:r>
      <w:commentRangeEnd w:id="37"/>
      <w:r>
        <w:commentReference w:id="37"/>
      </w:r>
      <w:r>
        <w:rPr/>
        <w:t xml:space="preserve">da computação, esta pesquisa abre alas para novas pesquisas no sentido de aperfeiçoar os métodos e </w:t>
      </w:r>
      <w:r>
        <w:rPr>
          <w:rFonts w:eastAsia="Times New Roman" w:cs="Times New Roman"/>
          <w:b w:val="false"/>
          <w:bCs w:val="false"/>
          <w:i w:val="false"/>
          <w:iCs w:val="false"/>
          <w:caps w:val="false"/>
          <w:smallCaps w:val="false"/>
          <w:color w:val="000000" w:themeColor="text1" w:themeShade="ff" w:themeTint="ff"/>
          <w:sz w:val="24"/>
          <w:szCs w:val="24"/>
        </w:rPr>
        <w:t>técnicas</w:t>
      </w:r>
      <w:r>
        <w:rPr/>
        <w:t xml:space="preserve"> empregadas, caso a identificação e reconhecimento sejam possíveis. </w:t>
      </w:r>
      <w:del w:id="237" w:author="Andre Angelis" w:date="2023-08-14T20:39:00Z">
        <w:r>
          <w:rPr/>
          <w:delText>Mesmo que a pesquisa não atinja seu objetivo, será de grande ajuda o conhecimento da inviabilidade de tais métodos e técnicas empregados nesta pesquisa, para que não sejam realizados em pesquisas futuras.</w:delText>
        </w:r>
      </w:del>
      <w:ins w:id="238" w:author="Andre Angelis" w:date="2023-08-14T20:39:03Z">
        <w:r>
          <w:rPr/>
          <w:commentReference w:id="38"/>
        </w:r>
      </w:ins>
    </w:p>
    <w:p>
      <w:pPr>
        <w:pStyle w:val="Ttulo1"/>
        <w:numPr>
          <w:ilvl w:val="0"/>
          <w:numId w:val="10"/>
        </w:numPr>
        <w:tabs>
          <w:tab w:val="clear" w:pos="720"/>
          <w:tab w:val="left" w:pos="883" w:leader="none"/>
        </w:tabs>
        <w:spacing w:lineRule="auto" w:line="240" w:before="91" w:after="0"/>
        <w:ind w:left="882" w:right="0" w:hanging="281"/>
        <w:jc w:val="left"/>
        <w:rPr/>
      </w:pPr>
      <w:r>
        <w:rPr/>
        <w:t>Cronograma*</w:t>
      </w:r>
    </w:p>
    <w:p>
      <w:pPr>
        <w:pStyle w:val="Corpodotexto"/>
        <w:tabs>
          <w:tab w:val="clear" w:pos="720"/>
          <w:tab w:val="left" w:pos="883" w:leader="none"/>
        </w:tabs>
        <w:bidi w:val="0"/>
        <w:spacing w:lineRule="auto" w:line="360" w:beforeAutospacing="0" w:before="0" w:afterAutospacing="0" w:after="0"/>
        <w:ind w:left="602" w:right="217" w:hanging="0"/>
        <w:jc w:val="both"/>
        <w:rPr/>
      </w:pPr>
      <w:r>
        <w:rPr/>
      </w:r>
    </w:p>
    <w:p>
      <w:pPr>
        <w:pStyle w:val="Corpodotexto"/>
        <w:bidi w:val="0"/>
        <w:spacing w:lineRule="auto" w:line="360" w:beforeAutospacing="0" w:before="0" w:afterAutospacing="0" w:after="0"/>
        <w:ind w:left="602" w:right="217" w:hanging="0"/>
        <w:jc w:val="both"/>
        <w:rPr/>
      </w:pPr>
      <w:r>
        <w:rPr/>
        <w:t xml:space="preserve">Segue-se o cronograma semestral proposto para este projeto de pesquisa, incluindo o Exame de Qualificação e a Defesa da Tese.  </w:t>
      </w:r>
    </w:p>
    <w:p>
      <w:pPr>
        <w:pStyle w:val="Corpodotexto"/>
        <w:bidi w:val="0"/>
        <w:spacing w:lineRule="auto" w:line="360" w:beforeAutospacing="0" w:before="0" w:afterAutospacing="0" w:after="0"/>
        <w:ind w:left="602" w:right="217" w:hanging="0"/>
        <w:jc w:val="both"/>
        <w:rPr/>
      </w:pPr>
      <w:r>
        <w:rPr/>
      </w:r>
    </w:p>
    <w:tbl>
      <w:tblPr>
        <w:tblStyle w:val="TableGrid"/>
        <w:tblW w:w="8580" w:type="dxa"/>
        <w:jc w:val="left"/>
        <w:tblInd w:w="599" w:type="dxa"/>
        <w:tblLayout w:type="fixed"/>
        <w:tblCellMar>
          <w:top w:w="0" w:type="dxa"/>
          <w:left w:w="105" w:type="dxa"/>
          <w:bottom w:w="0" w:type="dxa"/>
          <w:right w:w="105" w:type="dxa"/>
        </w:tblCellMar>
        <w:tblLook w:firstRow="1" w:noVBand="1" w:lastRow="0" w:firstColumn="1" w:lastColumn="0" w:noHBand="1" w:val="06a0"/>
      </w:tblPr>
      <w:tblGrid>
        <w:gridCol w:w="4470"/>
        <w:gridCol w:w="1469"/>
        <w:gridCol w:w="1410"/>
        <w:gridCol w:w="1230"/>
      </w:tblGrid>
      <w:tr>
        <w:trPr>
          <w:trHeight w:val="300" w:hRule="atLeast"/>
        </w:trPr>
        <w:tc>
          <w:tcPr>
            <w:tcW w:w="4470" w:type="dxa"/>
            <w:tcBorders>
              <w:top w:val="single" w:sz="6" w:space="0" w:color="000000"/>
              <w:lef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Fase/Atividade</w:t>
            </w:r>
          </w:p>
        </w:tc>
        <w:tc>
          <w:tcPr>
            <w:tcW w:w="1469" w:type="dxa"/>
            <w:tcBorders>
              <w:top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2023</w:t>
            </w:r>
          </w:p>
        </w:tc>
        <w:tc>
          <w:tcPr>
            <w:tcW w:w="2640" w:type="dxa"/>
            <w:gridSpan w:val="2"/>
            <w:tcBorders>
              <w:top w:val="single" w:sz="6" w:space="0" w:color="000000"/>
              <w:righ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2024</w:t>
            </w:r>
          </w:p>
        </w:tc>
      </w:tr>
      <w:tr>
        <w:trPr>
          <w:trHeight w:val="300" w:hRule="atLeast"/>
        </w:trPr>
        <w:tc>
          <w:tcPr>
            <w:tcW w:w="4470" w:type="dxa"/>
            <w:tcBorders>
              <w:lef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righ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Semestres</w:t>
            </w:r>
          </w:p>
        </w:tc>
        <w:tc>
          <w:tcPr>
            <w:tcW w:w="1469" w:type="dxa"/>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c>
          <w:tcPr>
            <w:tcW w:w="1410" w:type="dxa"/>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1º</w:t>
            </w:r>
          </w:p>
        </w:tc>
        <w:tc>
          <w:tcPr>
            <w:tcW w:w="1230" w:type="dxa"/>
            <w:tcBorders>
              <w:righ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Acompanhamento da literatura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Seleção e configuração da IA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Identificação e aquisição dos equipamentos necessários à pesquisa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Exame de Qualificação</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da metodologia de captação de imagens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do experimento de reconhecimento de 2 variedades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Análise dos resultados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bottom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Defesa da Tese</w:t>
            </w:r>
          </w:p>
        </w:tc>
        <w:tc>
          <w:tcPr>
            <w:tcW w:w="1469" w:type="dxa"/>
            <w:tcBorders>
              <w:bottom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bottom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bottom w:val="single" w:sz="6" w:space="0" w:color="000000"/>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bl>
    <w:p>
      <w:pPr>
        <w:pStyle w:val="Corpodotexto"/>
        <w:bidi w:val="0"/>
        <w:spacing w:lineRule="auto" w:line="360" w:beforeAutospacing="0" w:before="0" w:afterAutospacing="0" w:after="0"/>
        <w:ind w:left="602" w:right="217" w:hanging="0"/>
        <w:jc w:val="both"/>
        <w:rPr/>
      </w:pPr>
      <w:r>
        <w:rPr/>
      </w:r>
    </w:p>
    <w:p>
      <w:pPr>
        <w:sectPr>
          <w:headerReference w:type="default" r:id="rId26"/>
          <w:headerReference w:type="first" r:id="rId27"/>
          <w:footerReference w:type="default" r:id="rId28"/>
          <w:footerReference w:type="first" r:id="rId29"/>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Corpodotexto"/>
        <w:ind w:left="0" w:right="0" w:hanging="0"/>
        <w:rPr/>
      </w:pPr>
      <w:r>
        <w:rPr/>
        <w:t>*</w:t>
      </w:r>
      <w:commentRangeStart w:id="39"/>
      <w:r>
        <w:rPr/>
        <w:t xml:space="preserve"> </w:t>
      </w:r>
      <w:r>
        <w:rPr>
          <w:color w:val="FF0000"/>
        </w:rPr>
        <w:t>C</w:t>
      </w:r>
      <w:r>
        <w:rPr>
          <w:color w:val="FF0000"/>
          <w:sz w:val="28"/>
          <w:szCs w:val="28"/>
        </w:rPr>
        <w:t>onversar a possibilidade de antecipar ao máximo a conclusão do Douturado!</w:t>
      </w:r>
      <w:commentRangeEnd w:id="39"/>
      <w:r>
        <w:commentReference w:id="39"/>
      </w:r>
      <w:r>
        <w:rPr>
          <w:color w:val="FF0000"/>
          <w:sz w:val="28"/>
          <w:szCs w:val="28"/>
        </w:rPr>
      </w:r>
    </w:p>
    <w:p>
      <w:pPr>
        <w:pStyle w:val="Ttulo1"/>
        <w:numPr>
          <w:ilvl w:val="0"/>
          <w:numId w:val="10"/>
        </w:numPr>
        <w:tabs>
          <w:tab w:val="clear" w:pos="720"/>
          <w:tab w:val="left" w:pos="883" w:leader="none"/>
        </w:tabs>
        <w:spacing w:lineRule="auto" w:line="240" w:before="91" w:after="0"/>
        <w:ind w:left="882" w:right="0" w:hanging="281"/>
        <w:jc w:val="left"/>
        <w:rPr>
          <w:rFonts w:ascii="Times New Roman" w:hAnsi="Times New Roman" w:eastAsia="Times New Roman" w:cs="Times New Roman"/>
          <w:b/>
          <w:bCs/>
          <w:sz w:val="28"/>
          <w:szCs w:val="28"/>
          <w:ins w:id="239" w:author="Autor desconhecido" w:date="2023-08-17T19:34:55Z"/>
        </w:rPr>
      </w:pPr>
      <w:r>
        <w:rPr>
          <w:rFonts w:eastAsia="Times New Roman" w:cs="Times New Roman"/>
          <w:b/>
          <w:bCs/>
          <w:sz w:val="28"/>
          <w:szCs w:val="28"/>
        </w:rPr>
        <w:t>Referências Bibliográficas</w:t>
      </w:r>
    </w:p>
    <w:p>
      <w:pPr>
        <w:pStyle w:val="Bibliografia1"/>
        <w:rPr>
          <w:rFonts w:ascii="Times New Roman" w:hAnsi="Times New Roman" w:eastAsia="Times New Roman" w:cs="Times New Roman"/>
        </w:rPr>
      </w:pPr>
      <w:r>
        <w:rPr>
          <w:rFonts w:eastAsia="Times New Roman" w:cs="Times New Roman"/>
        </w:rPr>
        <w:t>[1]</w:t>
      </w:r>
      <w:r>
        <w:rPr/>
        <w:tab/>
        <w:t>“Conab - Safra Brasileira de Cana-de-açúcar”. https://www.conab.gov.br/info-agro/safras/cana (acesso em 17 de agosto de 2023).</w:t>
      </w:r>
    </w:p>
    <w:p>
      <w:pPr>
        <w:pStyle w:val="Bibliografia1"/>
        <w:rPr>
          <w:rFonts w:ascii="Times New Roman" w:hAnsi="Times New Roman" w:eastAsia="Times New Roman" w:cs="Times New Roman"/>
        </w:rPr>
      </w:pPr>
      <w:r>
        <w:rPr/>
        <w:t>[2]</w:t>
        <w:tab/>
        <w:t xml:space="preserve">D. E. Cursi </w:t>
      </w:r>
      <w:r>
        <w:rPr>
          <w:i/>
        </w:rPr>
        <w:t>et al.</w:t>
      </w:r>
      <w:r>
        <w:rPr/>
        <w:t xml:space="preserve">, “History and Current Status of Sugarcane Breeding, Germplasm Development and Molecular Genetics in Brazil”, </w:t>
      </w:r>
      <w:r>
        <w:rPr>
          <w:i/>
        </w:rPr>
        <w:t>Sugar Tech</w:t>
      </w:r>
      <w:r>
        <w:rPr/>
        <w:t>, vol. 24, n</w:t>
      </w:r>
      <w:r>
        <w:rPr>
          <w:vertAlign w:val="superscript"/>
        </w:rPr>
        <w:t>o</w:t>
      </w:r>
      <w:r>
        <w:rPr/>
        <w:t xml:space="preserve"> 1, p. 112–133, fev. 2022, doi: 10.1007/s12355-021-00951-1.</w:t>
      </w:r>
    </w:p>
    <w:p>
      <w:pPr>
        <w:pStyle w:val="Bibliografia1"/>
        <w:rPr>
          <w:rFonts w:ascii="Times New Roman" w:hAnsi="Times New Roman" w:eastAsia="Times New Roman" w:cs="Times New Roman"/>
        </w:rPr>
      </w:pPr>
      <w:r>
        <w:rPr/>
        <w:t>[3]</w:t>
        <w:tab/>
        <w:t xml:space="preserve">“Machine learning in the prediction of sugarcane production environments”, </w:t>
      </w:r>
      <w:r>
        <w:rPr>
          <w:i/>
        </w:rPr>
        <w:t>Computers and Electronics in Agriculture</w:t>
      </w:r>
      <w:r>
        <w:rPr/>
        <w:t>, vol. 190, p. 106452, nov. 2021, doi: 10.1016/j.compag.2021.106452.</w:t>
      </w:r>
    </w:p>
    <w:p>
      <w:pPr>
        <w:pStyle w:val="Bibliografia1"/>
        <w:rPr>
          <w:rFonts w:ascii="Times New Roman" w:hAnsi="Times New Roman" w:eastAsia="Times New Roman" w:cs="Times New Roman"/>
        </w:rPr>
      </w:pPr>
      <w:r>
        <w:rPr/>
        <w:t>[4]</w:t>
        <w:tab/>
        <w:t xml:space="preserve">A. Ali </w:t>
      </w:r>
      <w:r>
        <w:rPr>
          <w:i/>
        </w:rPr>
        <w:t>et al.</w:t>
      </w:r>
      <w:r>
        <w:rPr/>
        <w:t xml:space="preserve">, “Molecular Identification and Genetic Diversity Analysis of Chinese Sugarcane (Saccharum spp. Hybrids) Varieties using SSR Markers”, </w:t>
      </w:r>
      <w:r>
        <w:rPr>
          <w:i/>
        </w:rPr>
        <w:t>Tropical Plant Biol.</w:t>
      </w:r>
      <w:r>
        <w:rPr/>
        <w:t>, vol. 10, n</w:t>
      </w:r>
      <w:r>
        <w:rPr>
          <w:vertAlign w:val="superscript"/>
        </w:rPr>
        <w:t>o</w:t>
      </w:r>
      <w:r>
        <w:rPr/>
        <w:t xml:space="preserve"> 4, p. 194–203, dez. 2017, doi: 10.1007/s12042-017-9195-6.</w:t>
      </w:r>
    </w:p>
    <w:p>
      <w:pPr>
        <w:pStyle w:val="Bibliografia1"/>
        <w:rPr>
          <w:rFonts w:ascii="Times New Roman" w:hAnsi="Times New Roman" w:eastAsia="Times New Roman" w:cs="Times New Roman"/>
        </w:rPr>
      </w:pPr>
      <w:r>
        <w:rPr/>
        <w:t>[5]</w:t>
        <w:tab/>
        <w:t xml:space="preserve">S. V. Militante, B. D. Gerardo, e R. P. Medina, “Sugarcane Disease Recognition using Deep Learning”, em </w:t>
      </w:r>
      <w:r>
        <w:rPr>
          <w:i/>
        </w:rPr>
        <w:t>2019 IEEE Eurasia Conference on IOT, Communication and Engineering (ECICE)</w:t>
      </w:r>
      <w:r>
        <w:rPr/>
        <w:t>, out. 2019, p. 575–578. doi: 10.1109/ECICE47484.2019.8942690.</w:t>
      </w:r>
    </w:p>
    <w:p>
      <w:pPr>
        <w:pStyle w:val="Bibliografia1"/>
        <w:rPr>
          <w:rFonts w:ascii="Times New Roman" w:hAnsi="Times New Roman" w:eastAsia="Times New Roman" w:cs="Times New Roman"/>
        </w:rPr>
      </w:pPr>
      <w:r>
        <w:rPr/>
        <w:t>[6]</w:t>
        <w:tab/>
        <w:t xml:space="preserve">I. Ordine Pires da Silva Simões, R. G. de Freitas, D. E. Cursi, R. G. Chapola, e L. R. do Amaral, “Recognition of sugarcane orange and brown rust through leaf image processing”, </w:t>
      </w:r>
      <w:r>
        <w:rPr>
          <w:i/>
        </w:rPr>
        <w:t>Smart Agricultural Technology</w:t>
      </w:r>
      <w:r>
        <w:rPr/>
        <w:t>, vol. 4, p. 100185, ago. 2023, doi: 10.1016/j.atech.2023.100185.</w:t>
      </w:r>
    </w:p>
    <w:p>
      <w:pPr>
        <w:pStyle w:val="Bibliografia1"/>
        <w:rPr>
          <w:rFonts w:ascii="Times New Roman" w:hAnsi="Times New Roman" w:eastAsia="Times New Roman" w:cs="Times New Roman"/>
        </w:rPr>
      </w:pPr>
      <w:r>
        <w:rPr/>
        <w:t>[7]</w:t>
        <w:tab/>
        <w:t xml:space="preserve">S. V. Militante, B. D. Gerardo, e N. V. Dionisio, “Plant Leaf Detection and Disease Recognition using Deep Learning”, em </w:t>
      </w:r>
      <w:r>
        <w:rPr>
          <w:i/>
        </w:rPr>
        <w:t>2019 IEEE Eurasia Conference on IOT, Communication and Engineering (ECICE)</w:t>
      </w:r>
      <w:r>
        <w:rPr/>
        <w:t>, out. 2019, p. 579–582. doi: 10.1109/ECICE47484.2019.8942686.</w:t>
      </w:r>
    </w:p>
    <w:p>
      <w:pPr>
        <w:pStyle w:val="Bibliografia1"/>
        <w:rPr>
          <w:rFonts w:ascii="Times New Roman" w:hAnsi="Times New Roman" w:eastAsia="Times New Roman" w:cs="Times New Roman"/>
        </w:rPr>
      </w:pPr>
      <w:r>
        <w:rPr/>
        <w:t>[8]</w:t>
        <w:tab/>
        <w:t xml:space="preserve">S. B. G. T. Babu e C. S. Rao, “Efficient detection of copy-move forgery using polar complex exponential transform and gradient direction pattern”, </w:t>
      </w:r>
      <w:r>
        <w:rPr>
          <w:i/>
        </w:rPr>
        <w:t>Multimed Tools Appl</w:t>
      </w:r>
      <w:r>
        <w:rPr/>
        <w:t>, p. 15, fev. 2022, doi: 10.1007/s11042-022-12311-6.</w:t>
      </w:r>
    </w:p>
    <w:p>
      <w:pPr>
        <w:pStyle w:val="Bibliografia1"/>
        <w:rPr>
          <w:rFonts w:ascii="Times New Roman" w:hAnsi="Times New Roman" w:eastAsia="Times New Roman" w:cs="Times New Roman"/>
        </w:rPr>
      </w:pPr>
      <w:r>
        <w:rPr/>
        <w:t>[9]</w:t>
        <w:tab/>
        <w:t xml:space="preserve">N. K. Hemalatha, R. N. Brunda, G. S. Prakruthi, B. V. B. Prabhu, A. Shukla, e O. S. J. Narasipura, “Chapter 12 - Sugarcane leaf disease detection through deep learning”, em </w:t>
      </w:r>
      <w:r>
        <w:rPr>
          <w:i/>
        </w:rPr>
        <w:t>Deep Learning for Sustainable Agriculture</w:t>
      </w:r>
      <w:r>
        <w:rPr/>
        <w:t>, R. C. Poonia, V. Singh, e S. R. Nayak, Orgs., em Cognitive Data Science in Sustainable Computing. Academic Press, 2022, p. 297–323. doi: 10.1016/B978-0-323-85214-2.00003-3.</w:t>
      </w:r>
    </w:p>
    <w:p>
      <w:pPr>
        <w:pStyle w:val="Bibliografia1"/>
        <w:rPr>
          <w:rFonts w:ascii="Times New Roman" w:hAnsi="Times New Roman" w:eastAsia="Times New Roman" w:cs="Times New Roman"/>
        </w:rPr>
      </w:pPr>
      <w:r>
        <w:rPr/>
        <w:t>[10]</w:t>
        <w:tab/>
        <w:t xml:space="preserve">I. Kumpala, N. Wichapha, e P. Prasomsab, “Sugar Cane Red Stripe Disease Detection using YOLO CNN of Deep Learning Technique: doi: 10.14456/mijet.2022.25”, </w:t>
      </w:r>
      <w:r>
        <w:rPr>
          <w:i/>
        </w:rPr>
        <w:t>Engineering Access</w:t>
      </w:r>
      <w:r>
        <w:rPr/>
        <w:t>, vol. 8, n</w:t>
      </w:r>
      <w:r>
        <w:rPr>
          <w:vertAlign w:val="superscript"/>
        </w:rPr>
        <w:t>o</w:t>
      </w:r>
      <w:r>
        <w:rPr/>
        <w:t xml:space="preserve"> 2, Art. n</w:t>
      </w:r>
      <w:r>
        <w:rPr>
          <w:vertAlign w:val="superscript"/>
        </w:rPr>
        <w:t>o</w:t>
      </w:r>
      <w:r>
        <w:rPr/>
        <w:t xml:space="preserve"> 2, abr. 2022.</w:t>
      </w:r>
    </w:p>
    <w:p>
      <w:pPr>
        <w:pStyle w:val="Bibliografia1"/>
        <w:rPr>
          <w:rFonts w:ascii="Times New Roman" w:hAnsi="Times New Roman" w:eastAsia="Times New Roman" w:cs="Times New Roman"/>
        </w:rPr>
      </w:pPr>
      <w:r>
        <w:rPr/>
        <w:t>[11]</w:t>
        <w:tab/>
        <w:t xml:space="preserve">P. Bonnet </w:t>
      </w:r>
      <w:r>
        <w:rPr>
          <w:i/>
        </w:rPr>
        <w:t>et al.</w:t>
      </w:r>
      <w:r>
        <w:rPr/>
        <w:t xml:space="preserve">, “Plant identification: man vs. machine”, </w:t>
      </w:r>
      <w:r>
        <w:rPr>
          <w:i/>
        </w:rPr>
        <w:t>Multimed Tools Appl</w:t>
      </w:r>
      <w:r>
        <w:rPr/>
        <w:t>, vol. 75, n</w:t>
      </w:r>
      <w:r>
        <w:rPr>
          <w:vertAlign w:val="superscript"/>
        </w:rPr>
        <w:t>o</w:t>
      </w:r>
      <w:r>
        <w:rPr/>
        <w:t xml:space="preserve"> 3, p. 1647–1665, fev. 2016, doi: 10.1007/s11042-015-2607-4.</w:t>
      </w:r>
    </w:p>
    <w:p>
      <w:pPr>
        <w:pStyle w:val="Bibliografia1"/>
        <w:rPr>
          <w:rFonts w:ascii="Times New Roman" w:hAnsi="Times New Roman" w:eastAsia="Times New Roman" w:cs="Times New Roman"/>
        </w:rPr>
      </w:pPr>
      <w:r>
        <w:rPr/>
        <w:t>[12]</w:t>
        <w:tab/>
        <w:t xml:space="preserve">C. Zhao, S. S. F. Chan, W.-K. Cham, e L. M. Chu, “Plant identification using leaf shapes—A pattern counting approach”, </w:t>
      </w:r>
      <w:r>
        <w:rPr>
          <w:i/>
        </w:rPr>
        <w:t>Pattern Recognition</w:t>
      </w:r>
      <w:r>
        <w:rPr/>
        <w:t>, vol. 48, n</w:t>
      </w:r>
      <w:r>
        <w:rPr>
          <w:vertAlign w:val="superscript"/>
        </w:rPr>
        <w:t>o</w:t>
      </w:r>
      <w:r>
        <w:rPr/>
        <w:t xml:space="preserve"> 10, p. 3203–3215, out. 2015, doi: 10.1016/j.patcog.2015.04.004.</w:t>
      </w:r>
    </w:p>
    <w:p>
      <w:pPr>
        <w:pStyle w:val="Bibliografia1"/>
        <w:rPr>
          <w:rFonts w:ascii="Times New Roman" w:hAnsi="Times New Roman" w:eastAsia="Times New Roman" w:cs="Times New Roman"/>
        </w:rPr>
      </w:pPr>
      <w:r>
        <w:rPr/>
        <w:t>[13]</w:t>
        <w:tab/>
        <w:t xml:space="preserve">J. Wäldchen, M. Rzanny, M. Seeland, e P. Mäder, “Automated plant species identification—Trends and future directions”, </w:t>
      </w:r>
      <w:r>
        <w:rPr>
          <w:i/>
        </w:rPr>
        <w:t>PLoS Comput Biol</w:t>
      </w:r>
      <w:r>
        <w:rPr/>
        <w:t>, vol. 14, n</w:t>
      </w:r>
      <w:r>
        <w:rPr>
          <w:vertAlign w:val="superscript"/>
        </w:rPr>
        <w:t>o</w:t>
      </w:r>
      <w:r>
        <w:rPr/>
        <w:t xml:space="preserve"> 4, p. e1005993, abr. 2018, doi: 10.1371/journal.pcbi.1005993.</w:t>
      </w:r>
      <w:r>
        <w:rPr>
          <w:rFonts w:eastAsia="Times New Roman" w:cs="Times New Roman"/>
        </w:rPr>
        <w:t>os e resultados).</w:t>
      </w:r>
    </w:p>
    <w:p>
      <w:pPr>
        <w:pStyle w:val="Corpodotexto"/>
        <w:rPr>
          <w:rFonts w:ascii="Times New Roman" w:hAnsi="Times New Roman" w:eastAsia="Times New Roman" w:cs="Times New Roman"/>
        </w:rPr>
      </w:pPr>
      <w:r>
        <w:rPr>
          <w:rFonts w:eastAsia="Times New Roman" w:cs="Times New Roman"/>
        </w:rPr>
      </w:r>
    </w:p>
    <w:p>
      <w:pPr>
        <w:pStyle w:val="Corpodotexto"/>
        <w:rPr>
          <w:rFonts w:ascii="Times New Roman" w:hAnsi="Times New Roman" w:eastAsia="Times New Roman" w:cs="Times New Roman"/>
        </w:rPr>
      </w:pPr>
      <w:r>
        <w:rPr>
          <w:rFonts w:eastAsia="Times New Roman" w:cs="Times New Roman"/>
        </w:rPr>
      </w:r>
    </w:p>
    <w:p>
      <w:pPr>
        <w:pStyle w:val="Corpodotexto"/>
        <w:rPr>
          <w:rFonts w:ascii="Times New Roman" w:hAnsi="Times New Roman" w:eastAsia="Times New Roman" w:cs="Times New Roman"/>
        </w:rPr>
      </w:pPr>
      <w:r>
        <w:rPr>
          <w:rFonts w:eastAsia="Times New Roman" w:cs="Times New Roman"/>
        </w:rPr>
      </w:r>
    </w:p>
    <w:p>
      <w:pPr>
        <w:pStyle w:val="Corpodotexto"/>
        <w:rPr>
          <w:rFonts w:ascii="Times New Roman" w:hAnsi="Times New Roman" w:eastAsia="Times New Roman" w:cs="Times New Roman"/>
        </w:rPr>
      </w:pPr>
      <w:r>
        <w:rPr>
          <w:rFonts w:eastAsia="Times New Roman" w:cs="Times New Roman"/>
        </w:rPr>
      </w:r>
      <w:r>
        <w:br w:type="page"/>
      </w:r>
    </w:p>
    <w:p>
      <w:pPr>
        <w:pStyle w:val="Corpodotexto"/>
        <w:rPr>
          <w:rFonts w:ascii="Times New Roman" w:hAnsi="Times New Roman" w:eastAsia="Times New Roman" w:cs="Times New Roman"/>
        </w:rPr>
      </w:pPr>
      <w:r>
        <w:rPr>
          <w:rFonts w:eastAsia="Times New Roman" w:cs="Times New Roman"/>
        </w:rPr>
        <w:t>Referências bibliográficas (provisória)</w:t>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numPr>
          <w:ilvl w:val="0"/>
          <w:numId w:val="3"/>
        </w:numPr>
        <w:ind w:left="360" w:right="0" w:hanging="360"/>
        <w:rPr>
          <w:rFonts w:ascii="Times New Roman" w:hAnsi="Times New Roman" w:eastAsia="Times New Roman" w:cs="Times New Roman"/>
          <w:sz w:val="22"/>
          <w:szCs w:val="22"/>
          <w:lang w:val="pt-PT"/>
        </w:rPr>
      </w:pPr>
      <w:r>
        <w:rPr>
          <w:rFonts w:eastAsia="Times New Roman" w:cs="Times New Roman"/>
          <w:sz w:val="22"/>
          <w:szCs w:val="22"/>
          <w:lang w:val="pt-PT"/>
        </w:rPr>
        <w:t>Machine learning in the prediction of sugarcane production environments</w:t>
      </w:r>
    </w:p>
    <w:p>
      <w:pPr>
        <w:pStyle w:val="Corpodotexto"/>
        <w:rPr>
          <w:rFonts w:ascii="Times New Roman" w:hAnsi="Times New Roman" w:eastAsia="Times New Roman" w:cs="Times New Roman"/>
          <w:sz w:val="22"/>
          <w:szCs w:val="22"/>
          <w:lang w:val="pt-PT"/>
        </w:rPr>
      </w:pPr>
      <w:hyperlink r:id="rId30">
        <w:r>
          <w:rPr>
            <w:rStyle w:val="LinkdaInternet"/>
            <w:rFonts w:eastAsia="Times New Roman" w:cs="Times New Roman"/>
            <w:sz w:val="22"/>
            <w:szCs w:val="22"/>
            <w:lang w:val="pt-PT"/>
          </w:rPr>
          <w:t>https://www.sciencedirect.com/science/article/pii/S0168169921004695?fr=RR-2&amp;ref=pdf_download&amp;rr=7eee4d09aacf82cc</w:t>
        </w:r>
      </w:hyperlink>
    </w:p>
    <w:p>
      <w:pPr>
        <w:pStyle w:val="Corpodotexto"/>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Normal"/>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artigo discute a importância de definir ambientes de produção na cultura da cana-de-açúcar para possibilitar o manejo localizado da lavoura. Alguns pontos abordados sobre Ambiente de Produção:</w:t>
      </w:r>
    </w:p>
    <w:p>
      <w:pPr>
        <w:pStyle w:val="ListParagraph"/>
        <w:numPr>
          <w:ilvl w:val="0"/>
          <w:numId w:val="2"/>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Ambientes de produção são áreas com características similares em termos de fatores que afetam o desenvolvimento e produtividade da cultura.</w:t>
      </w:r>
    </w:p>
    <w:p>
      <w:pPr>
        <w:pStyle w:val="ListParagraph"/>
        <w:numPr>
          <w:ilvl w:val="0"/>
          <w:numId w:val="2"/>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Normalmente os ambientes são delimitados com base em atributos do solo, declividade, clima, entre outros fatores.</w:t>
      </w:r>
    </w:p>
    <w:p>
      <w:pPr>
        <w:pStyle w:val="ListParagraph"/>
        <w:numPr>
          <w:ilvl w:val="0"/>
          <w:numId w:val="2"/>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 delimitação de ambientes visa adequar práticas de manejo à variabilidade existente dentro da lavoura.</w:t>
      </w:r>
    </w:p>
    <w:p>
      <w:pPr>
        <w:pStyle w:val="ListParagraph"/>
        <w:numPr>
          <w:ilvl w:val="0"/>
          <w:numId w:val="2"/>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No estudo, os ambientes de produção da cana foram determinados principalmente com base em atributos do solo como textura (teor de areia), classes de solo e suscetibilidade magnética.</w:t>
      </w:r>
    </w:p>
    <w:p>
      <w:pPr>
        <w:pStyle w:val="ListParagraph"/>
        <w:numPr>
          <w:ilvl w:val="0"/>
          <w:numId w:val="2"/>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Cinco ambientes de produção foram identificados na área de estudo utilizando a abordagem de aprendizado de máquina.</w:t>
      </w:r>
    </w:p>
    <w:p>
      <w:pPr>
        <w:pStyle w:val="ListParagraph"/>
        <w:numPr>
          <w:ilvl w:val="0"/>
          <w:numId w:val="2"/>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Ambiente E foi caracterizado por solos arenosos com baixa capacidade produtiva. O Ambiente A apresentou os melhores solos e maior potencial de produção.</w:t>
      </w:r>
    </w:p>
    <w:p>
      <w:pPr>
        <w:pStyle w:val="ListParagraph"/>
        <w:numPr>
          <w:ilvl w:val="0"/>
          <w:numId w:val="2"/>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Os mapas gerados permitiram visualizar a distribuição espacial dos ambientes na área de cultivo.</w:t>
      </w:r>
    </w:p>
    <w:p>
      <w:pPr>
        <w:pStyle w:val="ListParagraph"/>
        <w:numPr>
          <w:ilvl w:val="0"/>
          <w:numId w:val="2"/>
        </w:numPr>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 definição correta dos ambientes é essencial para orientar a aplicação diferenciada de insumos, manejo da cultura e expectativa de produtividade em cada talhão.</w:t>
      </w:r>
    </w:p>
    <w:p>
      <w:pPr>
        <w:pStyle w:val="Normal"/>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Portanto, o artigo ressalta a importância dos ambientes de produção para viabilizar o manejo localizado, que maximiza produtividade e rentabilidade na lavoura de cana-de-açúcar.</w:t>
      </w:r>
    </w:p>
    <w:p>
      <w:pPr>
        <w:pStyle w:val="Corpodotexto"/>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Deep Learning-Based Method for Classification of Sugarcane Varieties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31">
        <w:r>
          <w:rPr>
            <w:rStyle w:val="LinkdaInternet"/>
            <w:rFonts w:eastAsia="Times New Roman" w:cs="Times New Roman"/>
            <w:sz w:val="22"/>
            <w:szCs w:val="22"/>
            <w:lang w:val="pt-PT"/>
          </w:rPr>
          <w:t>https://www.mdpi.com/2073-4395/12/11/2722</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objetivo principal do artigo é apresentar um método baseado em redes neurais profundas para a classificação de variedades de cana-de-açúcar utilizando</w:t>
      </w:r>
      <w:r>
        <w:rPr>
          <w:rFonts w:eastAsia="Times New Roman" w:cs="Times New Roman"/>
          <w:b/>
          <w:bCs/>
          <w:i w:val="false"/>
          <w:iCs w:val="false"/>
          <w:caps w:val="false"/>
          <w:smallCaps w:val="false"/>
          <w:color w:val="1C1917"/>
          <w:sz w:val="22"/>
          <w:szCs w:val="22"/>
          <w:lang w:val="pt-PT"/>
        </w:rPr>
        <w:t xml:space="preserve"> imagens de satélite Sentinel-2</w:t>
      </w:r>
      <w:r>
        <w:rPr>
          <w:rFonts w:eastAsia="Times New Roman" w:cs="Times New Roman"/>
          <w:b w:val="false"/>
          <w:bCs w:val="false"/>
          <w:i w:val="false"/>
          <w:iCs w:val="false"/>
          <w:caps w:val="false"/>
          <w:smallCaps w:val="false"/>
          <w:color w:val="1C1917"/>
          <w:sz w:val="22"/>
          <w:szCs w:val="22"/>
          <w:lang w:val="pt-PT"/>
        </w:rPr>
        <w:t>.</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Os autores desenvolveram uma rede neural densa juntamente com índices de vegetação e combinações de bandas RGB como entrada para discriminar entre quatro variedades de cana-de-açúcar.</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método proposto é comparado com técnicas tradicionais de aprendizado de máquina como SVM e Random Forest. A abordagem de rede neural alcançou 99,48% de acurácia na discriminação das variedades.</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As principais descobertas indicam que as bandas Sentinel-2 relacionadas à clorofila são as mais úteis, especialmente nas regiões de borda do vermelho e infravermelho próximo.</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objetivo é investigar o potencial das redes neurais profundas para a classificação de variedades de cana-de-açúcar usando sensoriamento remoto.</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Molecular Identification and Genetic Diversity Analysis of Chinese Sugarcane (Saccharum spp. Hybrids) Varieties using SSR Markers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32">
        <w:r>
          <w:rPr>
            <w:rStyle w:val="LinkdaInternet"/>
            <w:rFonts w:eastAsia="Times New Roman" w:cs="Times New Roman"/>
            <w:sz w:val="22"/>
            <w:szCs w:val="22"/>
            <w:lang w:val="pt-PT"/>
          </w:rPr>
          <w:t>https://link.springer.com/article/10.1007/s12042-017-9195-6</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 xml:space="preserve">O objetivo principal do artigo foi construir impressões digitais moleculares baseadas em </w:t>
      </w:r>
      <w:r>
        <w:rPr>
          <w:rFonts w:eastAsia="Times New Roman" w:cs="Times New Roman"/>
          <w:b/>
          <w:bCs/>
          <w:i w:val="false"/>
          <w:iCs w:val="false"/>
          <w:caps w:val="false"/>
          <w:smallCaps w:val="false"/>
          <w:color w:val="1C1917"/>
          <w:sz w:val="22"/>
          <w:szCs w:val="22"/>
          <w:lang w:val="pt-PT"/>
        </w:rPr>
        <w:t>marcadores de DNA</w:t>
      </w:r>
      <w:r>
        <w:rPr>
          <w:rFonts w:eastAsia="Times New Roman" w:cs="Times New Roman"/>
          <w:b w:val="false"/>
          <w:bCs w:val="false"/>
          <w:i w:val="false"/>
          <w:iCs w:val="false"/>
          <w:caps w:val="false"/>
          <w:smallCaps w:val="false"/>
          <w:color w:val="1C1917"/>
          <w:sz w:val="22"/>
          <w:szCs w:val="22"/>
          <w:lang w:val="pt-PT"/>
        </w:rPr>
        <w:t xml:space="preserve"> SSR (microssatélite) para 91 variedades de cana-de-açúcar chinesas lançadas desde 2005. Além disso, os autores compararam dois métodos de detecção - eletroforese capilar (CE) e eletroforese em gel de poliacrilamida (PAGE) - para avaliar a utilidade dessas abordagens na identificação de variedades e análise da diversidade genética da cana-de-açúcar.</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Sugarcane crop identification from LISS IV data using ISODATA, MLC, and indices based decision tree approach</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33">
        <w:r>
          <w:rPr>
            <w:rStyle w:val="LinkdaInternet"/>
            <w:rFonts w:eastAsia="Times New Roman" w:cs="Times New Roman"/>
            <w:sz w:val="22"/>
            <w:szCs w:val="22"/>
            <w:lang w:val="pt-PT"/>
          </w:rPr>
          <w:t>https://link.springer.com/article/10.1007/s12517-016-2815-x</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 xml:space="preserve">O objetivo do artigo é apresentar um estudo sobre a classificação de imagens usando diferentes abordagens de árvores de decisão para identificar e discriminar a cultura de cana-de-açúcar em dados obtidos por sensoriamento remoto, mais especificamente, usando a </w:t>
      </w:r>
      <w:r>
        <w:rPr>
          <w:rFonts w:eastAsia="Times New Roman" w:cs="Times New Roman"/>
          <w:b/>
          <w:bCs/>
          <w:i w:val="false"/>
          <w:iCs w:val="false"/>
          <w:caps w:val="false"/>
          <w:smallCaps w:val="false"/>
          <w:color w:val="1C1917"/>
          <w:sz w:val="22"/>
          <w:szCs w:val="22"/>
          <w:lang w:val="pt-PT"/>
        </w:rPr>
        <w:t xml:space="preserve">imagem do satélite </w:t>
      </w:r>
      <w:r>
        <w:rPr>
          <w:rFonts w:eastAsia="Times New Roman" w:cs="Times New Roman"/>
          <w:b w:val="false"/>
          <w:bCs w:val="false"/>
          <w:i w:val="false"/>
          <w:iCs w:val="false"/>
          <w:caps w:val="false"/>
          <w:smallCaps w:val="false"/>
          <w:color w:val="1C1917"/>
          <w:sz w:val="22"/>
          <w:szCs w:val="22"/>
          <w:lang w:val="pt-PT"/>
        </w:rPr>
        <w:t>Indian Remote Sensing Satellite (IRS-P6) LISS IV, com uma resolução espacial de 5,8 metros, na vila de Chhapar, distrito de Muzaffarnagar, Índia.</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 classificação de dados de satélite é essencial para a extração de informações para a identificação de terras agrícolas, e a identificação precisa e rápida da área cultivada é de extrema importância para projetar a produção agrícola anual e decidir políticas agrícolas. Os métodos de árvore de decisão baseados em índices de vegetação (ISODATA, MLC e outros) são comparados e o método de árvore de decisão com base em índices de vegetação mostrou o melhor desempenho na classificação da cultura de cana-de-açúcar.</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Além disso, o artigo apresenta os resultados da avaliação do método escolhido, mostrando as medidas de acurácia do usuário, acurácia do produtor, acurácia geral e coeficiente Kappa obtidos a partir da classificação da imagem da cultura de cana-de-açúcar.</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An Improved Vision Transformer Network with a Residual Convolution Block for Bamboo Resource Image Identification</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34">
        <w:r>
          <w:rPr>
            <w:rStyle w:val="LinkdaInternet"/>
            <w:rFonts w:eastAsia="Times New Roman" w:cs="Times New Roman"/>
            <w:sz w:val="22"/>
            <w:szCs w:val="22"/>
            <w:lang w:val="pt-PT"/>
          </w:rPr>
          <w:t>https://www.mdpi.com/2079-9292/12/4/1055</w:t>
        </w:r>
      </w:hyperlink>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Objetivo</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 xml:space="preserve">O objetivo do artigo é apresentar e avaliar um algoritmo de transformer de visão residual (ReVI) para a classificação de imagens de </w:t>
      </w:r>
      <w:r>
        <w:rPr>
          <w:rFonts w:eastAsia="Times New Roman" w:cs="Times New Roman"/>
          <w:b/>
          <w:bCs/>
          <w:i w:val="false"/>
          <w:iCs w:val="false"/>
          <w:caps w:val="false"/>
          <w:smallCaps w:val="false"/>
          <w:color w:val="1C1917"/>
          <w:sz w:val="22"/>
          <w:szCs w:val="22"/>
          <w:lang w:val="pt-PT"/>
        </w:rPr>
        <w:t>espécies de bambu</w:t>
      </w:r>
      <w:r>
        <w:rPr>
          <w:rFonts w:eastAsia="Times New Roman" w:cs="Times New Roman"/>
          <w:b w:val="false"/>
          <w:bCs w:val="false"/>
          <w:i w:val="false"/>
          <w:iCs w:val="false"/>
          <w:caps w:val="false"/>
          <w:smallCaps w:val="false"/>
          <w:color w:val="1C1917"/>
          <w:sz w:val="22"/>
          <w:szCs w:val="22"/>
          <w:lang w:val="pt-PT"/>
        </w:rPr>
        <w:t>.</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Especificamente, os objetivos são:</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Desenvolver o algoritmo ReVI combinando mecanismos convolucionais e residuais com redes transformer de visão (ViT).</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Coletar e preparar um conjunto de dados com imagens de 19 espécies de bambu para avaliar o ReVI. As 19 espécies de bambu contaram com um total de 3220 imagens que foram coletadas e divididas em um conjunto de treinamento, um conjunto de validação e um conjunto de teste.</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Comparar o desempenho do ReVI com o ViT e outros modelos CNN no conjunto de dados de bambu.</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Analisar a capacidade de generalização e precisão do ReVI em relação ao ViT com quantidade limitada de dados de treinamento.</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Demonstrar a habilidade do ReVI em identificar espécies de bambu de forma precisa, o que pode auxiliar especialistas e conservação da diversidade de bambu.</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Resultados</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algoritmo ReVI proposto alcançou uma precisão média de 90,21% na classificação das espécies de bambu, superando os modelos ViT e CNNs como ResNet, VGG16 e DenseNet.</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ReVI generalizou melhor que o ViT com quantidade limitada de dados de treinamento, mantendo uma precisão mais estável à medida que os dados de treinamento foram reduzidos.</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ReVI também obteve desempenho superior ao ViT em métricas como recall, F1-score, especificidade e mAP no conjunto de dados de bambu.</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 análise das matrizes de confusão revelou que erros se concentraram em classes com poucas imagens, indicando que mais dados melhorariam o desempenho.</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As características convolucionais e residuais do ReVI permitiram extrair melhor as informações das imagens e generalizar em pequenos conjuntos de dados.</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mecanismo de atenção do ReVI se mostrou efetivo para a tarefa de classificação de espécies de bambu.</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Common Bamboo Species Identification using Machine Learning and Deep Learning Algorithms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35">
        <w:r>
          <w:rPr>
            <w:rStyle w:val="LinkdaInternet"/>
            <w:rFonts w:eastAsia="Times New Roman" w:cs="Times New Roman"/>
            <w:sz w:val="22"/>
            <w:szCs w:val="22"/>
            <w:lang w:val="pt-PT"/>
          </w:rPr>
          <w:t>https://www.ijitee.org/wp-content/uploads/papers/v9i4/D1609029420.pdf</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Normal"/>
        <w:bidi w:val="0"/>
        <w:spacing w:beforeAutospacing="0" w:before="0" w:afterAutospacing="0" w:after="0"/>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Objetivo</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objetivo principal do artigo é comparar diferentes algoritmos de aprendizado de máquina e aprendizado profundo para identificar e classificar 5 espécies comuns de bambu encontradas no norte da Índia.</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Os autores testaram algoritmos como Random Forest, Naive Bayes, SVM, Regressão Logística, Redes Neurais Convolucionais (CNN) e ResNet em um conjunto de dados de imagens coletadas do Instituto de Pesquisa Florestal em Dehradun.</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objetivo era determinar qual abordagem teria a maior precisão na classificação das espécies de bambu.</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Método</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Coletar imagens de 5 espécies de bambu (Phyllostachys nigra, Bambusa vulgaris ‘Striata‘, Dendrocalamus giganteu, Bambusa ventricosa e Bambusa tulda) no Instituto de Pesquisa Florestal em Dehradun, Índia. Foram obtidas cerca de 120 imagens de cada espécie.</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Aumentar os dados de imagens aplicando rotações e ajustes nas imagens (como sharpening, blurring).</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Treinar e testar 6 algoritmos de aprendizado de máquina e profundo nas imagens: Random Forest, Naive Bayes, SVM, Regressão Logística, Redes Neurais Convolucionais (CNN) e ResNet.</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Avaliar o desempenho de cada algoritmo calculando métricas como precisão, recall e acurácia.</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Comparar os resultados dos algoritmos para determinar qual teve melhor desempenho na classificação das espécies de bambu.</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Análise dos resultados através de gráficos, matrizes de confusão e relatórios de classificação.</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Resultados</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algoritmo ResNet obteve a maior acurácia na classificação das 5 espécies de bambu, com 86% de acerto.</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 algoritmo Naive Bayes teve o pior desempenho, com apenas 40% de acurácia.</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Os outros algoritmos testados obtiveram acurácia intermediária: Random Forest 57%, SVM 60%, Regressão Logística 75% e Rede Neural Convolucional (CNN) 80%.</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Análises dos scores F1 para cada classe mostraram que o ResNet teve o melhor desempenho em todas as classes, em comparação aos outros algoritmos.</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Gráficos comparando acurácia e perda/ganho de treinamento e validação para CNN e ResNet mostraram melhor performance para o ResNet.</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 xml:space="preserve">Relatórios de classificação com precisão, recall e F1-score também evidenciaram o melhor desempenho do ResNet. </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Matrizes de confusão demonstraram as taxas de acerto e erro para cada classe e algoritmo.  Para o ResNet, a maioria das predições ficaram na diagonal principal, indicando alta taxa de acerto.</w:t>
      </w:r>
    </w:p>
    <w:p>
      <w:pPr>
        <w:pStyle w:val="Normal"/>
        <w:bidi w:val="0"/>
        <w:spacing w:beforeAutospacing="0" w:before="0" w:afterAutospacing="0" w:after="0"/>
        <w:ind w:left="0" w:right="0" w:hanging="281"/>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Fruits, Vegetable and Plants Category Recognition Systems Using Convolutional Neural Networks : A Review</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36">
        <w:r>
          <w:rPr>
            <w:rStyle w:val="LinkdaInternet"/>
            <w:rFonts w:eastAsia="Times New Roman" w:cs="Times New Roman"/>
            <w:sz w:val="22"/>
            <w:szCs w:val="22"/>
            <w:lang w:val="pt-PT"/>
          </w:rPr>
          <w:t>https://www.academia.edu/download/69139461/CSEIT1953114.pdf</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Normal"/>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bCs/>
          <w:i w:val="false"/>
          <w:iCs w:val="false"/>
          <w:caps w:val="false"/>
          <w:smallCaps w:val="false"/>
          <w:color w:val="1C1917"/>
          <w:sz w:val="22"/>
          <w:szCs w:val="22"/>
          <w:lang w:val="pt-PT"/>
        </w:rPr>
        <w:t>Objetivo</w:t>
      </w:r>
    </w:p>
    <w:p>
      <w:pPr>
        <w:pStyle w:val="Normal"/>
        <w:bidi w:val="0"/>
        <w:spacing w:beforeAutospacing="0" w:before="0" w:afterAutospacing="0" w:after="0"/>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O artigo faz uma extensa revisão bibliográfica de pesquisas recentes sobre a classificação de plantas, frutas e vegetais usando técnicas de deep learning, com foco em CNNs.</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 revisão cobre diversos conjuntos de dados de imagens do domínio agrícola e abordagens como Faster R-CNN, redes totalmente convolucionais, aprendizado por transferência, entre outros métodos baseados em CNNs.</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Normal"/>
        <w:bidi w:val="0"/>
        <w:spacing w:lineRule="auto" w:line="240" w:beforeAutospacing="0" w:before="0" w:afterAutospacing="0" w:after="0"/>
        <w:ind w:left="0" w:right="0" w:hanging="281"/>
        <w:jc w:val="left"/>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Principais tecnologias</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Faster R-CNN: usado para detecção de frutas como maçãs, laranjas, mangas, etc. em ambientes naturais como pomares e estufas.</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Redes totalmente convolucionais (FCN): utilizadas para localização e contagem pixel-a-pixel de frutas agrupadas/sobrepostas como maçãs e laranjas.</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Transfer learning: modelo pré-treinados como GoogLeNet, AlexNet, VGGNet são ajustados para classificação de espécies de plantas usando conjuntos de dados como LeafSnap, Foliage, Flavia etc.</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Redes neurais convolucionais (CNNs): utilizadas para reconhecimento de folhas, detecção de ervas daninhas, segmentação de safras/solo, predição de rendimento e outras tarefas de visão computacional agrícola.</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Modelos como ResNet: alcançaram alta acurácia no conjunto de dados BJFU100 para classificação de 100 espécies ornamentais.</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TensorFlow: usado para classificar 60 tipos de frutas a partir do conjunto de dados Fruits-360.</w:t>
      </w:r>
    </w:p>
    <w:p>
      <w:pPr>
        <w:pStyle w:val="Normal"/>
        <w:bidi w:val="0"/>
        <w:spacing w:beforeAutospacing="0" w:before="0" w:afterAutospacing="0" w:after="0"/>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Resultados</w:t>
      </w:r>
    </w:p>
    <w:p>
      <w:pPr>
        <w:pStyle w:val="Normal"/>
        <w:bidi w:val="0"/>
        <w:spacing w:beforeAutospacing="0" w:before="0" w:afterAutospacing="0" w:after="0"/>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As CNNs têm se mostrado uma tecnologia versátil e poderosa para ampliar a automação e análise de dados em várias tarefas no domínio agrícola. Sua capacidade de aprendizado de características a partir de dados permite excelentes resultados em problemas complexos de visão computacional.</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Applications of Computer Vision for Defect Detection in Fruits: A Review</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37">
        <w:r>
          <w:rPr>
            <w:rStyle w:val="LinkdaInternet"/>
            <w:rFonts w:eastAsia="Times New Roman" w:cs="Times New Roman"/>
            <w:sz w:val="22"/>
            <w:szCs w:val="22"/>
            <w:lang w:val="pt-PT"/>
          </w:rPr>
          <w:t>https://ieeexplore.ieee.org/stamp/stamp.jsp?arnumber=9498393</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bCs/>
          <w:i w:val="false"/>
          <w:iCs w:val="false"/>
          <w:caps w:val="false"/>
          <w:smallCaps w:val="false"/>
          <w:color w:val="1C1917"/>
          <w:sz w:val="22"/>
          <w:szCs w:val="22"/>
          <w:lang w:val="pt-PT"/>
        </w:rPr>
        <w:t>Objetivo</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Fornecer uma visão geral abrangente sobre o uso de técnicas de visão computacional para detecção de defeitos e doenças em frutas.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Principais tecnologias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O artigo discute o uso de vários modelos de machine learning tradicionais para a classificação de defeitos em frutas, que são treinados com base nas características extraídas das imagens:</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SVM (Support Vector Machines): É o classificador mais amplamente utilizado e que tem se mostrado eficaz nesta aplicação de acordo com o artigo. O SVM cria um hiperplano otimizado para separar as classes.</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KNN (K-Nearest Neighbors): Classifica com base na distância para os k vizinhos mais próximos. Requer menor treinamento mas é sensível a ruído.</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Árvores de Decisão: Segmentam os dados em regiões baseadas em condições if-then-else aplicadas às features. Fáceis de interpretar mas podem overfit.</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Redes Neurais Artificiais: Modelos constituidos de camadas de neurônios interconectados, treinados via backpropagation. Podem aprender representações complexas.</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Florestas Aleatórias: Ensemble de árvores de decisão treinadas em subconjuntos aleatórios dos dados. Tende a ter bom desempenho.</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Resultados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Portanto, embora o artigo não descreva em detalhes a arquitetura de um modelo específico de deep learning, ele aponta que as CNNs pré-treinadas estão sendo crescentemente utilizadas em trabalhos recentes sobre detecção de defeitos em frutas, superando resultados de métodos tradicionais em muitos casos. Mas não há discussão aprofundada sobre esses modelos de deep learning.</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Plant Species Identification Using Computer Vision Techniques-A Systematic Literature Review</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rPr>
      </w:pPr>
      <w:r>
        <w:rPr>
          <w:rFonts w:eastAsia="Times New Roman" w:cs="Times New Roman"/>
          <w:sz w:val="22"/>
          <w:szCs w:val="22"/>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hyperlink r:id="rId38">
        <w:r>
          <w:rPr>
            <w:rStyle w:val="LinkdaInternet"/>
            <w:rFonts w:eastAsia="Times New Roman" w:cs="Times New Roman"/>
            <w:sz w:val="22"/>
            <w:szCs w:val="22"/>
            <w:lang w:val="pt-PT"/>
          </w:rPr>
          <w:t>https://link.springer.com/article/10.1007/s11831-016-9206-z</w:t>
        </w:r>
      </w:hyperlink>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i/>
          <w:iCs/>
          <w:color w:val="FF0000"/>
          <w:sz w:val="22"/>
          <w:szCs w:val="22"/>
          <w:lang w:val="pt-PT"/>
        </w:rPr>
        <w:t>(artigo antigo, abrange tecnologia até 2015, melhor desconsiderar)</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bCs/>
          <w:i w:val="false"/>
          <w:iCs w:val="false"/>
          <w:caps w:val="false"/>
          <w:smallCaps w:val="false"/>
          <w:color w:val="1C1917"/>
          <w:sz w:val="22"/>
          <w:szCs w:val="22"/>
          <w:lang w:val="pt-PT"/>
        </w:rPr>
        <w:t>Objetivo</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b w:val="false"/>
          <w:bCs w:val="false"/>
          <w:i w:val="false"/>
          <w:iCs w:val="false"/>
          <w:caps w:val="false"/>
          <w:smallCaps w:val="false"/>
          <w:color w:val="1C1917"/>
          <w:sz w:val="22"/>
          <w:szCs w:val="22"/>
          <w:lang w:val="pt-PT"/>
        </w:rPr>
        <w:t>O objetivo principal do artigo foi revisar e analisar de forma sistemática as pesquisas feitas no campo da identificação automatizada de espécies de plantas utilizando técnicas de visão computacional.</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 xml:space="preserve"> </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Principais tecnologias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br/>
      </w:r>
      <w:r>
        <w:rPr>
          <w:rFonts w:eastAsia="Times New Roman" w:cs="Times New Roman"/>
          <w:b w:val="false"/>
          <w:bCs w:val="false"/>
          <w:i w:val="false"/>
          <w:iCs w:val="false"/>
          <w:caps w:val="false"/>
          <w:smallCaps w:val="false"/>
          <w:color w:val="1C1917"/>
          <w:sz w:val="22"/>
          <w:szCs w:val="22"/>
          <w:lang w:val="pt-PT"/>
        </w:rPr>
        <w:t>O artigo não discutiu especificamente o uso de técnicas de inteligência artificial para identificação de plantas. A revisão focou principalmente em métodos tradicionais de visão computacional e processamento de imagens.</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As principais técnicas abordadas no artigo foram:</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Descritores de imagem para extração de características como forma, texto e cor (SIFT, SURF, histogramas, momentos, etc)</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Classificadores como k-NN, SVM e redes neurais para reconhecimento de padrões</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Segmentação de imagem e extração de contornos</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Análise de textura e dimensão fractal</w:t>
      </w:r>
    </w:p>
    <w:p>
      <w:pPr>
        <w:pStyle w:val="ListParagraph"/>
        <w:numPr>
          <w:ilvl w:val="0"/>
          <w:numId w:val="2"/>
        </w:numPr>
        <w:bidi w:val="0"/>
        <w:spacing w:beforeAutospacing="0" w:before="0" w:afterAutospacing="0" w:after="0"/>
        <w:ind w:left="720" w:right="0" w:hanging="36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Fusão de múltiplas características para melhorar o desempenho</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Algumas dessas técnicas, como redes neurais e SVM, fazem parte do campo da inteligência artificial. Porém o artigo não chegou a discutir abordagens modernas de IA como aprendizado profundo ou redes neurais convolucionais.</w:t>
      </w:r>
    </w:p>
    <w:p>
      <w:pPr>
        <w:pStyle w:val="Normal"/>
        <w:bidi w:val="0"/>
        <w:spacing w:beforeAutospacing="0" w:before="0" w:afterAutospacing="0" w:after="0"/>
        <w:rPr>
          <w:rFonts w:ascii="Times New Roman" w:hAnsi="Times New Roman" w:eastAsia="Times New Roman" w:cs="Times New Roman"/>
          <w:b/>
          <w:bCs/>
          <w:i w:val="false"/>
          <w:i w:val="false"/>
          <w:iCs w:val="false"/>
          <w:caps w:val="false"/>
          <w:smallCaps w:val="false"/>
          <w:color w:val="1C1917"/>
          <w:sz w:val="22"/>
          <w:szCs w:val="22"/>
          <w:lang w:val="pt-PT"/>
        </w:rPr>
      </w:pPr>
      <w:r>
        <w:rPr>
          <w:rFonts w:eastAsia="Times New Roman" w:cs="Times New Roman"/>
          <w:b/>
          <w:bCs/>
          <w:i w:val="false"/>
          <w:iCs w:val="false"/>
          <w:caps w:val="false"/>
          <w:smallCaps w:val="false"/>
          <w:color w:val="1C1917"/>
          <w:sz w:val="22"/>
          <w:szCs w:val="22"/>
          <w:lang w:val="pt-PT"/>
        </w:rPr>
        <w:t>Isso ocorreu possivelmente porque a revisão sistemática focou em estudos publicados entre 2005 e 2015, antes do recente avanço e popularização das modernas técnicas de inteligência artificial.</w:t>
      </w:r>
    </w:p>
    <w:p>
      <w:pPr>
        <w:pStyle w:val="Normal"/>
        <w:bidi w:val="0"/>
        <w:spacing w:beforeAutospacing="0" w:before="0" w:afterAutospacing="0" w:after="0"/>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t>Portanto, embora contenha discussões limitadas sobre IA, o artigo fornece um bom mapeamento histórico de como os métodos de visão computacional eram aplicados para identificação de plantas baseada em imagens até meados da década passada.</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Gfdfsdfsds</w:t>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t>Fsfsdsdf</w:t>
      </w:r>
    </w:p>
    <w:p>
      <w:pPr>
        <w:pStyle w:val="Corpodotexto"/>
        <w:numPr>
          <w:ilvl w:val="0"/>
          <w:numId w:val="3"/>
        </w:numPr>
        <w:bidi w:val="0"/>
        <w:spacing w:lineRule="auto" w:line="240" w:beforeAutospacing="0" w:before="0" w:afterAutospacing="0" w:after="0"/>
        <w:ind w:left="360" w:right="0" w:hanging="360"/>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
    </w:p>
    <w:sectPr>
      <w:headerReference w:type="default" r:id="rId39"/>
      <w:headerReference w:type="first" r:id="rId40"/>
      <w:footerReference w:type="default" r:id="rId41"/>
      <w:footerReference w:type="first" r:id="rId42"/>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ndre Angelis" w:date="2023-08-14T17:37:13Z" w:initials="AFA">
    <w:p w14:paraId="01000000">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De que ?</w:t>
      </w:r>
    </w:p>
  </w:comment>
  <w:comment w:id="1" w:author="Andre Angelis" w:date="2023-08-14T17:38:02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objetivo</w:t>
      </w:r>
    </w:p>
  </w:comment>
  <w:comment w:id="2" w:author="Andre Angelis" w:date="2023-08-14T17:38:12Z" w:initials="AFA">
    <w:p w14:paraId="02000000">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Resultado esperado</w:t>
      </w:r>
    </w:p>
  </w:comment>
  <w:comment w:id="3" w:author="Andre Angelis" w:date="2023-08-14T17:38:27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metodologia</w:t>
      </w:r>
    </w:p>
  </w:comment>
  <w:comment w:id="4" w:author="Andre Angelis" w:date="2023-08-14T17:38:39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Há 3 coisas misturadas no mesmo parágrafo. Complica o entendimento.</w:t>
      </w:r>
    </w:p>
  </w:comment>
  <w:comment w:id="5" w:author="Andre Angelis" w:date="2023-08-14T17:40:45Z" w:initials="AFA">
    <w:p w14:paraId="03000000">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Não parece objetivo; se fez experimentos, espera-se que os resultados seja analisados</w:t>
      </w:r>
    </w:p>
  </w:comment>
  <w:comment w:id="6" w:author="Andre Angelis" w:date="2023-08-14T19:56:40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Muita repetição.</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Também muita repetição de Brasil e derivados </w:t>
      </w:r>
    </w:p>
  </w:comment>
  <w:comment w:id="7" w:author="Andre Angelis" w:date="2023-08-14T20:01:42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Tentando eliminar múltiplas repetições e deixar um texto mais fluido.</w:t>
      </w:r>
    </w:p>
  </w:comment>
  <w:comment w:id="8" w:author="Andre Angelis" w:date="2023-08-14T20:03:34Z" w:initials="AFA">
    <w:p>
      <w:pPr>
        <w:overflowPunct w:val="true"/>
        <w:ind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demonstra essa relevância? É necessário citar trabalhos que usem IA e mostrar a sua relevância. Só falar assim superficialmente não resolve.</w:t>
      </w:r>
    </w:p>
  </w:comment>
  <w:comment w:id="9" w:author="Andre Angelis" w:date="2023-08-14T20:05:22Z" w:initials="AFA">
    <w:p>
      <w:pPr>
        <w:overflowPunct w:val="true"/>
        <w:ind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Citar trabalhos que mostrem isso</w:t>
      </w:r>
    </w:p>
    <w:p>
      <w:pPr>
        <w:overflowPunct w:val="true"/>
        <w:ind w:hanging="0"/>
        <w:rPr/>
      </w:pPr>
      <w:r>
        <w:rPr>
          <w:rFonts w:ascii="Liberation Serif" w:hAnsi="Liberation Serif" w:eastAsia="Segoe UI" w:cs="Tahoma"/>
          <w:sz w:val="24"/>
          <w:szCs w:val="24"/>
          <w:lang w:val="en-US" w:eastAsia="en-US" w:bidi="en-US"/>
        </w:rPr>
      </w:r>
    </w:p>
  </w:comment>
  <w:comment w:id="10" w:author="Andre Angelis" w:date="2023-08-14T20:07:50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Acurácia isoladamente talvez não seja o melhor indicador de desempenho.</w:t>
      </w:r>
    </w:p>
  </w:comment>
  <w:comment w:id="11" w:author="Andre Angelis" w:date="2023-08-14T20:08:22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Você não disse quais são. Assim, como o leitor vai saber, lá na sua defesa, se supera ou não ?</w:t>
      </w:r>
    </w:p>
    <w:p>
      <w:pPr>
        <w:overflowPunct w:val="true"/>
        <w:ind w:left="0" w:right="0" w:hanging="0"/>
        <w:rPr/>
      </w:pPr>
      <w:r>
        <w:rPr>
          <w:rFonts w:ascii="Liberation Serif" w:hAnsi="Liberation Serif" w:eastAsia="Segoe UI" w:cs="Tahoma"/>
          <w:sz w:val="24"/>
          <w:szCs w:val="24"/>
          <w:lang w:val="en-US" w:eastAsia="en-US" w:bidi="en-US"/>
        </w:rPr>
      </w:r>
    </w:p>
  </w:comment>
  <w:comment w:id="12" w:author="Andre Angelis" w:date="2023-08-14T20:12:51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Isto é justificativa, não metodologia. Está fora de lugar, além de já ter sido dito de alguma forma antes.</w:t>
      </w:r>
    </w:p>
  </w:comment>
  <w:comment w:id="13" w:author="Andre Angelis" w:date="2023-08-14T20:13:36Z" w:initials="AFA">
    <w:p>
      <w:pPr>
        <w:overflowPunct w:val="true"/>
        <w:ind w:left="96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w:t>
      </w:r>
    </w:p>
    <w:p>
      <w:pPr>
        <w:overflowPunct w:val="true"/>
        <w:ind w:left="96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vai dizer a ‘receita’ sem ter os ‘ingredientes’?</w:t>
      </w:r>
    </w:p>
    <w:p>
      <w:pPr>
        <w:overflowPunct w:val="true"/>
        <w:ind w:left="962" w:right="0" w:hanging="0"/>
        <w:rPr/>
      </w:pPr>
      <w:r>
        <w:rPr>
          <w:rFonts w:ascii="Liberation Serif" w:hAnsi="Liberation Serif" w:eastAsia="Segoe UI" w:cs="Tahoma"/>
          <w:sz w:val="24"/>
          <w:szCs w:val="24"/>
          <w:lang w:val="en-US" w:eastAsia="en-US" w:bidi="en-US"/>
        </w:rPr>
      </w:r>
    </w:p>
    <w:p>
      <w:pPr>
        <w:overflowPunct w:val="true"/>
        <w:ind w:left="96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Alguma estimativa de recursos é necessária aqui. Ao amadurecer o trabalho, a gente ajusta.</w:t>
      </w:r>
    </w:p>
  </w:comment>
  <w:comment w:id="14" w:author="Andre Angelis" w:date="2023-08-14T20:14:41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Isso é recurso</w:t>
      </w:r>
    </w:p>
  </w:comment>
  <w:comment w:id="15" w:author="Andre Angelis" w:date="2023-08-14T20:15:04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Isso é método, ainda que a redação precise de algum ajuste</w:t>
      </w:r>
    </w:p>
  </w:comment>
  <w:comment w:id="16" w:author="Andre Angelis" w:date="2023-08-14T20:15:47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Próximo de que?</w:t>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Você precisa explicar bem. O parágrafo anterior se refere a levantamento bibliográfico. Então, uma fase é pesquisa de literatura.</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Outra, que começa aqui, é a …</w:t>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Assim o leitor entende o que acontece. Se mistura tudo, ninguém sabe do que se fala.</w:t>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Evite coêlocar sequncia aqui (próximo passo), porque algumas coisas são em paralelo. Melhor determinar as </w:t>
      </w:r>
      <w:r>
        <w:rPr>
          <w:rFonts w:ascii="Calibri" w:hAnsi="Calibri" w:eastAsia="Calibri" w:cs=""/>
          <w:b/>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fases</w:t>
      </w: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 e descrevê-las aproximadamente em sequência, mas sem vincular fortemente a ordem delas.</w:t>
      </w:r>
    </w:p>
  </w:comment>
  <w:comment w:id="17" w:author="Andre Angelis" w:date="2023-08-14T20:18:33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OK. Mas a identificação de fases é necessária, pois a revisão do parágrafo anterior tem outro objetivo.</w:t>
      </w:r>
    </w:p>
    <w:p>
      <w:pPr>
        <w:overflowPunct w:val="true"/>
        <w:ind w:left="0" w:right="0" w:hanging="0"/>
        <w:rPr/>
      </w:pPr>
      <w:r>
        <w:rPr>
          <w:rFonts w:ascii="Liberation Serif" w:hAnsi="Liberation Serif" w:eastAsia="Segoe UI" w:cs="Tahoma"/>
          <w:sz w:val="24"/>
          <w:szCs w:val="24"/>
          <w:lang w:val="en-US" w:eastAsia="en-US" w:bidi="en-US"/>
        </w:rPr>
      </w:r>
    </w:p>
  </w:comment>
  <w:comment w:id="18" w:author="Andre Angelis" w:date="2023-08-14T20:19:36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Parece mais importante que velocidade de processamento para mim...</w:t>
      </w:r>
    </w:p>
  </w:comment>
  <w:comment w:id="19" w:author="Andre Angelis" w:date="2023-08-14T20:20:29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Ok, mas muito vago. QUEM vai fazer a base? Como? Onde? </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Qual o tamanho da base? Como ela será armazenada? Qual o padrão de imagem? (só para começo das dúvidas…)</w:t>
      </w:r>
    </w:p>
    <w:p>
      <w:pPr>
        <w:overflowPunct w:val="true"/>
        <w:ind w:left="0" w:right="0" w:hanging="0"/>
        <w:rPr/>
      </w:pPr>
      <w:r>
        <w:rPr>
          <w:rFonts w:ascii="Liberation Serif" w:hAnsi="Liberation Serif" w:eastAsia="Segoe UI" w:cs="Tahoma"/>
          <w:sz w:val="24"/>
          <w:szCs w:val="24"/>
          <w:lang w:val="en-US" w:eastAsia="en-US" w:bidi="en-US"/>
        </w:rPr>
      </w:r>
    </w:p>
  </w:comment>
  <w:comment w:id="20" w:author="Andre Angelis" w:date="2023-08-14T20:21:31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Quais? É outra fase?</w:t>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Até aqui:</w:t>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1: levantamento bibliográfico geral sobre o tema, identificação de variedades...</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2: levantamento bibliográfico sobre algoritmos</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3: criar (ou importar? – fiquei em dúvida) base de dados</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4: …</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Veja que é necessário listar as fases e descrevê-las inteiramente em detalhes. Não pode fazer um texto corrido com tudo junto.</w:t>
      </w:r>
    </w:p>
    <w:p>
      <w:pPr>
        <w:overflowPunct w:val="true"/>
        <w:ind w:left="0" w:right="0" w:hanging="0"/>
        <w:rPr/>
      </w:pPr>
      <w:r>
        <w:rPr>
          <w:rFonts w:ascii="Liberation Serif" w:hAnsi="Liberation Serif" w:eastAsia="Segoe UI" w:cs="Tahoma"/>
          <w:sz w:val="24"/>
          <w:szCs w:val="24"/>
          <w:lang w:val="en-US" w:eastAsia="en-US" w:bidi="en-US"/>
        </w:rPr>
      </w:r>
    </w:p>
  </w:comment>
  <w:comment w:id="21" w:author="Andre Angelis" w:date="2023-08-14T20:24:35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Defina (como calcula) os 2 indicadores que você. Elegeu.</w:t>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Outros seriam possíveis ou poderiam ser somados. Veja</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Estas possibilidades.</w:t>
      </w:r>
    </w:p>
  </w:comment>
  <w:comment w:id="22" w:author="Andre Angelis" w:date="2023-08-14T20:25:49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Meio óbvio</w:t>
      </w:r>
    </w:p>
  </w:comment>
  <w:comment w:id="23" w:author="Andre Angelis" w:date="2023-08-14T20:26:17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Vai fazer repetiçoes? Grupo de controle? Confronto com análise manual? Teste contra variedade conhecida?</w:t>
      </w:r>
    </w:p>
    <w:p>
      <w:pPr>
        <w:overflowPunct w:val="true"/>
        <w:ind w:left="0" w:right="0" w:hanging="0"/>
        <w:rPr/>
      </w:pPr>
      <w:r>
        <w:rPr>
          <w:rFonts w:ascii="Liberation Serif" w:hAnsi="Liberation Serif" w:eastAsia="Segoe UI" w:cs="Tahoma"/>
          <w:sz w:val="24"/>
          <w:szCs w:val="24"/>
          <w:lang w:val="en-US" w:eastAsia="en-US" w:bidi="en-US"/>
        </w:rPr>
      </w:r>
    </w:p>
  </w:comment>
  <w:comment w:id="25" w:author="Andre Angelis" w:date="2023-08-14T20:27:30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Óbvio. Ninguém quer algo diferente disso.</w:t>
      </w:r>
    </w:p>
  </w:comment>
  <w:comment w:id="24" w:author="Andre Angelis" w:date="2023-08-14T20:27:58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Que informação temos nesse trecho? </w:t>
      </w:r>
    </w:p>
  </w:comment>
  <w:comment w:id="26" w:author="Andre Angelis" w:date="2023-08-14T20:28:28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Nem sabemos se vai dar certo o básico. Como prometer recomendações?</w:t>
      </w:r>
    </w:p>
  </w:comment>
  <w:comment w:id="27" w:author="Andre Angelis" w:date="2023-08-14T20:28:59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Lugar errado: é resultados esperados.</w:t>
      </w:r>
    </w:p>
    <w:p>
      <w:pPr>
        <w:overflowPunct w:val="true"/>
        <w:ind w:left="0" w:right="0" w:hanging="0"/>
        <w:rPr/>
      </w:pPr>
      <w:r>
        <w:rPr>
          <w:rFonts w:ascii="Liberation Serif" w:hAnsi="Liberation Serif" w:eastAsia="Segoe UI" w:cs="Tahoma"/>
          <w:sz w:val="24"/>
          <w:szCs w:val="24"/>
          <w:lang w:val="en-US" w:eastAsia="en-US" w:bidi="en-US"/>
        </w:rPr>
      </w:r>
    </w:p>
  </w:comment>
  <w:comment w:id="28" w:author="Andre Angelis" w:date="2023-08-14T20:30:10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Vai direto ao ponto: quem é a empresa e qual a cooperaćão (tem muita coisa para falare não precisa de texto genérico)</w:t>
      </w:r>
    </w:p>
    <w:p>
      <w:pPr>
        <w:overflowPunct w:val="true"/>
        <w:ind w:left="0" w:right="0" w:hanging="0"/>
        <w:rPr/>
      </w:pPr>
      <w:r>
        <w:rPr>
          <w:rFonts w:ascii="Liberation Serif" w:hAnsi="Liberation Serif" w:eastAsia="Segoe UI" w:cs="Tahoma"/>
          <w:sz w:val="24"/>
          <w:szCs w:val="24"/>
          <w:lang w:val="en-US" w:eastAsia="en-US" w:bidi="en-US"/>
        </w:rPr>
      </w:r>
    </w:p>
  </w:comment>
  <w:comment w:id="29" w:author="Andre Angelis" w:date="2023-08-14T20:29:44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Tá se matando à toa. Quase diz que não precisa fazer a pesquisa.</w:t>
      </w:r>
    </w:p>
  </w:comment>
  <w:comment w:id="30" w:author="Andre Angelis" w:date="2023-08-14T20:31:18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Áse puder, já identifique no comećo a empresa; senão, diga que não pode e trate por empresa somente.</w:t>
      </w:r>
    </w:p>
  </w:comment>
  <w:comment w:id="31" w:author="Andre Angelis" w:date="2023-08-14T20:32:34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Lugar errado: tem metodologia, divagaçoes que cabem na introdução ou até na rev. Bibliográfica.</w:t>
      </w:r>
    </w:p>
  </w:comment>
  <w:comment w:id="32" w:author="Andre Angelis" w:date="2023-08-14T20:33:23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É nome da empresa?</w:t>
      </w:r>
    </w:p>
  </w:comment>
  <w:comment w:id="33" w:author="Andre Angelis" w:date="2023-08-14T20:33:40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Ela já é. É sua natureza desde o início.</w:t>
      </w:r>
    </w:p>
  </w:comment>
  <w:comment w:id="34" w:author="Andre Angelis" w:date="2023-08-14T20:34:46Z" w:initials="AFA">
    <w:p>
      <w:pPr>
        <w:overflowPunct w:val="true"/>
        <w:ind w:left="96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Nãooooo… tem que ser agora!</w:t>
      </w:r>
    </w:p>
    <w:p>
      <w:pPr>
        <w:overflowPunct w:val="true"/>
        <w:ind w:left="962" w:right="0" w:hanging="0"/>
        <w:rPr/>
      </w:pPr>
      <w:r>
        <w:rPr>
          <w:rFonts w:ascii="Liberation Serif" w:hAnsi="Liberation Serif" w:eastAsia="Segoe UI" w:cs="Tahoma"/>
          <w:sz w:val="24"/>
          <w:szCs w:val="24"/>
          <w:lang w:val="en-US" w:eastAsia="en-US" w:bidi="en-US"/>
        </w:rPr>
      </w:r>
    </w:p>
    <w:p>
      <w:pPr>
        <w:overflowPunct w:val="true"/>
        <w:ind w:left="96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vai saber se já pode parar o trabalho ou se a avaliação pode ser feita.</w:t>
      </w:r>
    </w:p>
    <w:p>
      <w:pPr>
        <w:overflowPunct w:val="true"/>
        <w:ind w:left="96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Só que isso aqui deve estar em metodologia</w:t>
      </w:r>
    </w:p>
  </w:comment>
  <w:comment w:id="35" w:author="Andre Angelis" w:date="2023-08-14T20:36:43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eastAsia="en-US" w:bidi="ar-SA"/>
        </w:rPr>
        <w:t>conversaremos</w:t>
      </w:r>
    </w:p>
  </w:comment>
  <w:comment w:id="36" w:author="Andre Angelis" w:date="2023-08-14T20:37:27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eastAsia="en-US" w:bidi="ar-SA"/>
        </w:rPr>
        <w:t>Todas? Meio exagerado...</w:t>
      </w:r>
    </w:p>
  </w:comment>
  <w:comment w:id="37" w:author="Andre Angelis" w:date="2023-08-14T20:38:38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Ok, mas precisa melhorar a redação</w:t>
      </w:r>
    </w:p>
  </w:comment>
  <w:comment w:id="38" w:author="Andre Angelis" w:date="2023-08-14T20:39:03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Muito pessimismo para um projeto</w:t>
      </w:r>
    </w:p>
  </w:comment>
  <w:comment w:id="39" w:author="Andre Angelis" w:date="2023-08-14T20:39:39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otimo</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Rodap"/>
      <w:bidi w:val="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36">
              <wp:simplePos x="0" y="0"/>
              <wp:positionH relativeFrom="page">
                <wp:posOffset>6290945</wp:posOffset>
              </wp:positionH>
              <wp:positionV relativeFrom="page">
                <wp:posOffset>9965055</wp:posOffset>
              </wp:positionV>
              <wp:extent cx="228600" cy="194310"/>
              <wp:effectExtent l="0" t="0" r="0" b="0"/>
              <wp:wrapNone/>
              <wp:docPr id="5" name="Forma6"/>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wps:txbx>
                    <wps:bodyPr lIns="0" rIns="0" tIns="0" bIns="0" anchor="t">
                      <a:noAutofit/>
                    </wps:bodyPr>
                  </wps:wsp>
                </a:graphicData>
              </a:graphic>
            </wp:anchor>
          </w:drawing>
        </mc:Choice>
        <mc:Fallback>
          <w:pict>
            <v:rect id="shape_0" ID="Forma6"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19">
              <wp:simplePos x="0" y="0"/>
              <wp:positionH relativeFrom="page">
                <wp:posOffset>6290945</wp:posOffset>
              </wp:positionH>
              <wp:positionV relativeFrom="page">
                <wp:posOffset>9965055</wp:posOffset>
              </wp:positionV>
              <wp:extent cx="228600" cy="194310"/>
              <wp:effectExtent l="0" t="0" r="0" b="0"/>
              <wp:wrapNone/>
              <wp:docPr id="2" name="Frame1"/>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2">
              <wp:simplePos x="0" y="0"/>
              <wp:positionH relativeFrom="page">
                <wp:posOffset>6290945</wp:posOffset>
              </wp:positionH>
              <wp:positionV relativeFrom="page">
                <wp:posOffset>9965055</wp:posOffset>
              </wp:positionV>
              <wp:extent cx="228600" cy="194310"/>
              <wp:effectExtent l="0" t="0" r="0" b="0"/>
              <wp:wrapNone/>
              <wp:docPr id="3" name="Forma4"/>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txbxContent>
                    </wps:txbx>
                    <wps:bodyPr lIns="0" rIns="0" tIns="0" bIns="0" anchor="t">
                      <a:noAutofit/>
                    </wps:bodyPr>
                  </wps:wsp>
                </a:graphicData>
              </a:graphic>
            </wp:anchor>
          </w:drawing>
        </mc:Choice>
        <mc:Fallback>
          <w:pict>
            <v:rect id="shape_0" ID="Forma4"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4">
              <wp:simplePos x="0" y="0"/>
              <wp:positionH relativeFrom="page">
                <wp:posOffset>6290945</wp:posOffset>
              </wp:positionH>
              <wp:positionV relativeFrom="page">
                <wp:posOffset>9965055</wp:posOffset>
              </wp:positionV>
              <wp:extent cx="228600" cy="194310"/>
              <wp:effectExtent l="0" t="0" r="0" b="0"/>
              <wp:wrapNone/>
              <wp:docPr id="4" name="Forma5"/>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rIns="0" tIns="0" bIns="0" anchor="t">
                      <a:noAutofit/>
                    </wps:bodyPr>
                  </wps:wsp>
                </a:graphicData>
              </a:graphic>
            </wp:anchor>
          </w:drawing>
        </mc:Choice>
        <mc:Fallback>
          <w:pict>
            <v:rect id="shape_0" ID="Forma5"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derodap"/>
        <w:rPr/>
      </w:pPr>
      <w:r>
        <w:rPr>
          <w:rStyle w:val="Caracteresdenotaderodap"/>
        </w:rPr>
        <w:footnoteRef/>
      </w:r>
      <w:r>
        <w:rPr/>
        <w:t xml:space="preserve"> </w:t>
      </w:r>
      <w:r>
        <w:rPr/>
        <w:t>Ambiente de produção é uma área dentro de uma propriedade rural que apresenta características relativamente homogêneas em termos de solo, relevo, clima e outros aspectos que influem no desenvolvimento e produtividade das culturas.</w:t>
      </w:r>
    </w:p>
  </w:footnote>
  <w:footnote w:id="3">
    <w:p>
      <w:pPr>
        <w:pStyle w:val="Notaderodap"/>
        <w:rPr/>
      </w:pPr>
      <w:r>
        <w:rPr>
          <w:rStyle w:val="Caracteresdenotaderodap"/>
        </w:rPr>
        <w:footnoteRef/>
      </w:r>
      <w:r>
        <w:rPr/>
        <w:t xml:space="preserve"> </w:t>
      </w:r>
      <w:r>
        <w:rPr/>
        <w:t>Ambiente de produção é uma área dentro de uma propriedade rural que apresenta características relativamente homogêneas em termos de solo, relevo, clima e outros aspectos que influem no desenvolvimento e produtividade das culturas.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4"/>
      <w:numFmt w:val="decimal"/>
      <w:lvlText w:val="%1."/>
      <w:lvlJc w:val="left"/>
      <w:pPr>
        <w:tabs>
          <w:tab w:val="num" w:pos="0"/>
        </w:tabs>
        <w:ind w:left="882" w:hanging="360"/>
      </w:pPr>
      <w:rPr/>
    </w:lvl>
    <w:lvl w:ilvl="1">
      <w:start w:val="1"/>
      <w:numFmt w:val="decimal"/>
      <w:lvlText w:val="%1.%2."/>
      <w:lvlJc w:val="left"/>
      <w:pPr>
        <w:tabs>
          <w:tab w:val="num" w:pos="0"/>
        </w:tabs>
        <w:ind w:left="962" w:hanging="360"/>
      </w:pPr>
      <w:rPr/>
    </w:lvl>
    <w:lvl w:ilvl="2">
      <w:start w:val="1"/>
      <w:numFmt w:val="decimal"/>
      <w:lvlText w:val="%1.%2.%3."/>
      <w:lvlJc w:val="left"/>
      <w:pPr>
        <w:tabs>
          <w:tab w:val="num" w:pos="0"/>
        </w:tabs>
        <w:ind w:left="602" w:hanging="180"/>
      </w:pPr>
      <w:rPr/>
    </w:lvl>
    <w:lvl w:ilvl="3">
      <w:start w:val="1"/>
      <w:numFmt w:val="decimal"/>
      <w:lvlText w:val="%1.%2.%3.%4."/>
      <w:lvlJc w:val="left"/>
      <w:pPr>
        <w:tabs>
          <w:tab w:val="num" w:pos="0"/>
        </w:tabs>
        <w:ind w:left="2005" w:hanging="360"/>
      </w:pPr>
      <w:rPr/>
    </w:lvl>
    <w:lvl w:ilvl="4">
      <w:start w:val="1"/>
      <w:numFmt w:val="decimal"/>
      <w:lvlText w:val="%1.%2.%3.%4.%5."/>
      <w:lvlJc w:val="left"/>
      <w:pPr>
        <w:tabs>
          <w:tab w:val="num" w:pos="0"/>
        </w:tabs>
        <w:ind w:left="3051" w:hanging="360"/>
      </w:pPr>
      <w:rPr/>
    </w:lvl>
    <w:lvl w:ilvl="5">
      <w:start w:val="1"/>
      <w:numFmt w:val="decimal"/>
      <w:lvlText w:val="%1.%2.%3.%4.%5.%6."/>
      <w:lvlJc w:val="left"/>
      <w:pPr>
        <w:tabs>
          <w:tab w:val="num" w:pos="0"/>
        </w:tabs>
        <w:ind w:left="4097" w:hanging="180"/>
      </w:pPr>
      <w:rPr/>
    </w:lvl>
    <w:lvl w:ilvl="6">
      <w:start w:val="1"/>
      <w:numFmt w:val="decimal"/>
      <w:lvlText w:val="%1.%2.%3.%4.%5.%6.%7."/>
      <w:lvlJc w:val="left"/>
      <w:pPr>
        <w:tabs>
          <w:tab w:val="num" w:pos="0"/>
        </w:tabs>
        <w:ind w:left="5143" w:hanging="360"/>
      </w:pPr>
      <w:rPr/>
    </w:lvl>
    <w:lvl w:ilvl="7">
      <w:start w:val="1"/>
      <w:numFmt w:val="decimal"/>
      <w:lvlText w:val="%1.%2.%3.%4.%5.%6.%7.%8."/>
      <w:lvlJc w:val="left"/>
      <w:pPr>
        <w:tabs>
          <w:tab w:val="num" w:pos="0"/>
        </w:tabs>
        <w:ind w:left="6189" w:hanging="360"/>
      </w:pPr>
      <w:rPr/>
    </w:lvl>
    <w:lvl w:ilvl="8">
      <w:start w:val="1"/>
      <w:numFmt w:val="decimal"/>
      <w:lvlText w:val="%1.%2.%3.%4.%5.%6.%7.%8.%9."/>
      <w:lvlJc w:val="left"/>
      <w:pPr>
        <w:tabs>
          <w:tab w:val="num" w:pos="0"/>
        </w:tabs>
        <w:ind w:left="7234"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5"/>
      <w:numFmt w:val="decimal"/>
      <w:lvlText w:val="%1."/>
      <w:lvlJc w:val="left"/>
      <w:pPr>
        <w:tabs>
          <w:tab w:val="num" w:pos="0"/>
        </w:tabs>
        <w:ind w:left="882" w:hanging="281"/>
      </w:pPr>
      <w:rPr>
        <w:sz w:val="28"/>
        <w:b/>
        <w:szCs w:val="28"/>
        <w:bCs/>
        <w:w w:val="100"/>
        <w:rFonts w:ascii="Times New Roman" w:hAnsi="Times New Roman" w:eastAsia="Times New Roman" w:cs="Times New Roman"/>
        <w:lang w:val="pt-PT" w:eastAsia="en-US" w:bidi="ar-SA"/>
      </w:rPr>
    </w:lvl>
    <w:lvl w:ilvl="1">
      <w:start w:val="1"/>
      <w:numFmt w:val="decimal"/>
      <w:lvlText w:val="%1.%2"/>
      <w:lvlJc w:val="left"/>
      <w:pPr>
        <w:tabs>
          <w:tab w:val="num" w:pos="0"/>
        </w:tabs>
        <w:ind w:left="962" w:hanging="360"/>
      </w:pPr>
      <w:rPr>
        <w:sz w:val="24"/>
        <w:b/>
        <w:szCs w:val="24"/>
        <w:bCs/>
        <w:w w:val="100"/>
        <w:lang w:val="pt-PT" w:eastAsia="en-US" w:bidi="ar-SA"/>
      </w:rPr>
    </w:lvl>
    <w:lvl w:ilvl="2">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3">
      <w:start w:val="0"/>
      <w:numFmt w:val="bullet"/>
      <w:lvlText w:val=""/>
      <w:lvlJc w:val="left"/>
      <w:pPr>
        <w:tabs>
          <w:tab w:val="num" w:pos="0"/>
        </w:tabs>
        <w:ind w:left="2005" w:hanging="144"/>
      </w:pPr>
      <w:rPr>
        <w:rFonts w:ascii="Symbol" w:hAnsi="Symbol" w:cs="Symbol" w:hint="default"/>
        <w:lang w:val="pt-PT" w:eastAsia="en-US" w:bidi="ar-SA"/>
      </w:rPr>
    </w:lvl>
    <w:lvl w:ilvl="4">
      <w:start w:val="0"/>
      <w:numFmt w:val="bullet"/>
      <w:lvlText w:val=""/>
      <w:lvlJc w:val="left"/>
      <w:pPr>
        <w:tabs>
          <w:tab w:val="num" w:pos="0"/>
        </w:tabs>
        <w:ind w:left="3051" w:hanging="144"/>
      </w:pPr>
      <w:rPr>
        <w:rFonts w:ascii="Symbol" w:hAnsi="Symbol" w:cs="Symbol" w:hint="default"/>
        <w:lang w:val="pt-PT" w:eastAsia="en-US" w:bidi="ar-SA"/>
      </w:rPr>
    </w:lvl>
    <w:lvl w:ilvl="5">
      <w:start w:val="0"/>
      <w:numFmt w:val="bullet"/>
      <w:lvlText w:val=""/>
      <w:lvlJc w:val="left"/>
      <w:pPr>
        <w:tabs>
          <w:tab w:val="num" w:pos="0"/>
        </w:tabs>
        <w:ind w:left="4097" w:hanging="144"/>
      </w:pPr>
      <w:rPr>
        <w:rFonts w:ascii="Symbol" w:hAnsi="Symbol" w:cs="Symbol" w:hint="default"/>
        <w:lang w:val="pt-PT" w:eastAsia="en-US" w:bidi="ar-SA"/>
      </w:rPr>
    </w:lvl>
    <w:lvl w:ilvl="6">
      <w:start w:val="0"/>
      <w:numFmt w:val="bullet"/>
      <w:lvlText w:val=""/>
      <w:lvlJc w:val="left"/>
      <w:pPr>
        <w:tabs>
          <w:tab w:val="num" w:pos="0"/>
        </w:tabs>
        <w:ind w:left="5143" w:hanging="144"/>
      </w:pPr>
      <w:rPr>
        <w:rFonts w:ascii="Symbol" w:hAnsi="Symbol" w:cs="Symbol" w:hint="default"/>
        <w:lang w:val="pt-PT" w:eastAsia="en-US" w:bidi="ar-SA"/>
      </w:rPr>
    </w:lvl>
    <w:lvl w:ilvl="7">
      <w:start w:val="0"/>
      <w:numFmt w:val="bullet"/>
      <w:lvlText w:val=""/>
      <w:lvlJc w:val="left"/>
      <w:pPr>
        <w:tabs>
          <w:tab w:val="num" w:pos="0"/>
        </w:tabs>
        <w:ind w:left="6189" w:hanging="144"/>
      </w:pPr>
      <w:rPr>
        <w:rFonts w:ascii="Symbol" w:hAnsi="Symbol" w:cs="Symbol" w:hint="default"/>
        <w:lang w:val="pt-PT" w:eastAsia="en-US" w:bidi="ar-SA"/>
      </w:rPr>
    </w:lvl>
    <w:lvl w:ilvl="8">
      <w:start w:val="0"/>
      <w:numFmt w:val="bullet"/>
      <w:lvlText w:val=""/>
      <w:lvlJc w:val="left"/>
      <w:pPr>
        <w:tabs>
          <w:tab w:val="num" w:pos="0"/>
        </w:tabs>
        <w:ind w:left="7234" w:hanging="144"/>
      </w:pPr>
      <w:rPr>
        <w:rFonts w:ascii="Symbol" w:hAnsi="Symbol" w:cs="Symbol" w:hint="default"/>
        <w:lang w:val="pt-PT" w:eastAsia="en-US" w:bidi="ar-SA"/>
      </w:rPr>
    </w:lvl>
  </w:abstractNum>
  <w:abstractNum w:abstractNumId="11">
    <w:lvl w:ilvl="0">
      <w:start w:val="1"/>
      <w:numFmt w:val="decimal"/>
      <w:lvlText w:val="%1."/>
      <w:lvlJc w:val="left"/>
      <w:pPr>
        <w:tabs>
          <w:tab w:val="num" w:pos="0"/>
        </w:tabs>
        <w:ind w:left="882" w:hanging="281"/>
      </w:pPr>
      <w:rPr>
        <w:sz w:val="28"/>
        <w:b/>
        <w:szCs w:val="28"/>
        <w:bCs/>
        <w:w w:val="100"/>
        <w:lang w:val="pt-PT" w:eastAsia="en-US" w:bidi="ar-SA"/>
      </w:rPr>
    </w:lvl>
    <w:lvl w:ilvl="1">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2">
      <w:start w:val="0"/>
      <w:numFmt w:val="bullet"/>
      <w:lvlText w:val=""/>
      <w:lvlJc w:val="left"/>
      <w:pPr>
        <w:tabs>
          <w:tab w:val="num" w:pos="0"/>
        </w:tabs>
        <w:ind w:left="1818" w:hanging="144"/>
      </w:pPr>
      <w:rPr>
        <w:rFonts w:ascii="Symbol" w:hAnsi="Symbol" w:cs="Symbol" w:hint="default"/>
        <w:lang w:val="pt-PT" w:eastAsia="en-US" w:bidi="ar-SA"/>
      </w:rPr>
    </w:lvl>
    <w:lvl w:ilvl="3">
      <w:start w:val="0"/>
      <w:numFmt w:val="bullet"/>
      <w:lvlText w:val=""/>
      <w:lvlJc w:val="left"/>
      <w:pPr>
        <w:tabs>
          <w:tab w:val="num" w:pos="0"/>
        </w:tabs>
        <w:ind w:left="2756" w:hanging="144"/>
      </w:pPr>
      <w:rPr>
        <w:rFonts w:ascii="Symbol" w:hAnsi="Symbol" w:cs="Symbol" w:hint="default"/>
        <w:lang w:val="pt-PT" w:eastAsia="en-US" w:bidi="ar-SA"/>
      </w:rPr>
    </w:lvl>
    <w:lvl w:ilvl="4">
      <w:start w:val="0"/>
      <w:numFmt w:val="bullet"/>
      <w:lvlText w:val=""/>
      <w:lvlJc w:val="left"/>
      <w:pPr>
        <w:tabs>
          <w:tab w:val="num" w:pos="0"/>
        </w:tabs>
        <w:ind w:left="3695" w:hanging="144"/>
      </w:pPr>
      <w:rPr>
        <w:rFonts w:ascii="Symbol" w:hAnsi="Symbol" w:cs="Symbol" w:hint="default"/>
        <w:lang w:val="pt-PT" w:eastAsia="en-US" w:bidi="ar-SA"/>
      </w:rPr>
    </w:lvl>
    <w:lvl w:ilvl="5">
      <w:start w:val="0"/>
      <w:numFmt w:val="bullet"/>
      <w:lvlText w:val=""/>
      <w:lvlJc w:val="left"/>
      <w:pPr>
        <w:tabs>
          <w:tab w:val="num" w:pos="0"/>
        </w:tabs>
        <w:ind w:left="4633" w:hanging="144"/>
      </w:pPr>
      <w:rPr>
        <w:rFonts w:ascii="Symbol" w:hAnsi="Symbol" w:cs="Symbol" w:hint="default"/>
        <w:lang w:val="pt-PT" w:eastAsia="en-US" w:bidi="ar-SA"/>
      </w:rPr>
    </w:lvl>
    <w:lvl w:ilvl="6">
      <w:start w:val="0"/>
      <w:numFmt w:val="bullet"/>
      <w:lvlText w:val=""/>
      <w:lvlJc w:val="left"/>
      <w:pPr>
        <w:tabs>
          <w:tab w:val="num" w:pos="0"/>
        </w:tabs>
        <w:ind w:left="5572" w:hanging="144"/>
      </w:pPr>
      <w:rPr>
        <w:rFonts w:ascii="Symbol" w:hAnsi="Symbol" w:cs="Symbol" w:hint="default"/>
        <w:lang w:val="pt-PT" w:eastAsia="en-US" w:bidi="ar-SA"/>
      </w:rPr>
    </w:lvl>
    <w:lvl w:ilvl="7">
      <w:start w:val="0"/>
      <w:numFmt w:val="bullet"/>
      <w:lvlText w:val=""/>
      <w:lvlJc w:val="left"/>
      <w:pPr>
        <w:tabs>
          <w:tab w:val="num" w:pos="0"/>
        </w:tabs>
        <w:ind w:left="6510" w:hanging="144"/>
      </w:pPr>
      <w:rPr>
        <w:rFonts w:ascii="Symbol" w:hAnsi="Symbol" w:cs="Symbol" w:hint="default"/>
        <w:lang w:val="pt-PT" w:eastAsia="en-US" w:bidi="ar-SA"/>
      </w:rPr>
    </w:lvl>
    <w:lvl w:ilvl="8">
      <w:start w:val="0"/>
      <w:numFmt w:val="bullet"/>
      <w:lvlText w:val=""/>
      <w:lvlJc w:val="left"/>
      <w:pPr>
        <w:tabs>
          <w:tab w:val="num" w:pos="0"/>
        </w:tabs>
        <w:ind w:left="7449" w:hanging="144"/>
      </w:pPr>
      <w:rPr>
        <w:rFonts w:ascii="Symbol" w:hAnsi="Symbol" w:cs="Symbol" w:hint="default"/>
        <w:lang w:val="pt-PT"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revisionView w:insDel="0" w:formatting="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pt-PT" w:eastAsia="en-US" w:bidi="ar-SA"/>
    </w:rPr>
  </w:style>
  <w:style w:type="paragraph" w:styleId="Ttulo1">
    <w:name w:val="Heading 1"/>
    <w:basedOn w:val="Normal"/>
    <w:uiPriority w:val="1"/>
    <w:qFormat/>
    <w:pPr>
      <w:spacing w:before="91" w:after="0"/>
      <w:ind w:left="882" w:right="0" w:hanging="281"/>
      <w:outlineLvl w:val="1"/>
    </w:pPr>
    <w:rPr>
      <w:rFonts w:ascii="Times New Roman" w:hAnsi="Times New Roman" w:eastAsia="Times New Roman" w:cs="Times New Roman"/>
      <w:b/>
      <w:bCs/>
      <w:sz w:val="28"/>
      <w:szCs w:val="28"/>
      <w:lang w:val="pt-PT" w:eastAsia="en-US" w:bidi="ar-SA"/>
    </w:rPr>
  </w:style>
  <w:style w:type="paragraph" w:styleId="Ttulo2">
    <w:name w:val="Heading 2"/>
    <w:basedOn w:val="Normal"/>
    <w:uiPriority w:val="1"/>
    <w:qFormat/>
    <w:pPr>
      <w:ind w:left="962" w:right="0" w:hanging="361"/>
      <w:outlineLvl w:val="2"/>
    </w:pPr>
    <w:rPr>
      <w:rFonts w:ascii="Times New Roman" w:hAnsi="Times New Roman" w:eastAsia="Times New Roman" w:cs="Times New Roman"/>
      <w:b/>
      <w:bCs/>
      <w:sz w:val="24"/>
      <w:szCs w:val="24"/>
      <w:lang w:val="pt-PT"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qFormat/>
    <w:rPr>
      <w:vertAlign w:val="superscript"/>
    </w:rPr>
  </w:style>
  <w:style w:type="character" w:styleId="FootnoteTextChar" w:customStyle="1">
    <w:name w:val="Footnote Text Char"/>
    <w:basedOn w:val="DefaultParagraphFont"/>
    <w:uiPriority w:val="99"/>
    <w:semiHidden/>
    <w:qFormat/>
    <w:rPr>
      <w:sz w:val="20"/>
      <w:szCs w:val="20"/>
    </w:rPr>
  </w:style>
  <w:style w:type="character" w:styleId="LinkdaInternet">
    <w:name w:val="Hyperlink"/>
    <w:basedOn w:val="DefaultParagraphFont"/>
    <w:uiPriority w:val="99"/>
    <w:unhideWhenUsed/>
    <w:rPr>
      <w:color w:val="0563C1" w:themeColor="hyperlink"/>
      <w:u w:val="single"/>
    </w:rPr>
  </w:style>
  <w:style w:type="character" w:styleId="EndnoteAnchor">
    <w:name w:val="Endnote Anchor"/>
    <w:qFormat/>
    <w:rPr>
      <w:vertAlign w:val="superscript"/>
    </w:rPr>
  </w:style>
  <w:style w:type="character" w:styleId="EndnoteCharacters">
    <w:name w:val="Endnote Characters"/>
    <w:qFormat/>
    <w:rPr/>
  </w:style>
  <w:style w:type="character" w:styleId="LineNumbering">
    <w:name w:val="Line Numbering"/>
    <w:qFormat/>
    <w:rPr/>
  </w:style>
  <w:style w:type="character" w:styleId="Numeraodelinhas">
    <w:name w:val="Line Number"/>
    <w:rPr/>
  </w:style>
  <w:style w:type="character" w:styleId="Caracteresdenotaderodap">
    <w:name w:val="Caracteres de nota de rodapé"/>
    <w:qFormat/>
    <w:rPr>
      <w:vertAlign w:val="superscript"/>
    </w:rPr>
  </w:style>
  <w:style w:type="character" w:styleId="Ncoradanotaderodap">
    <w:name w:val="Footnote Reference"/>
    <w:rPr>
      <w:vertAlign w:val="superscript"/>
    </w:rPr>
  </w:style>
  <w:style w:type="character" w:styleId="Caracteresdenotadefim">
    <w:name w:val="Caracteres de nota de fim"/>
    <w:qFormat/>
    <w:rPr>
      <w:vertAlign w:val="superscript"/>
    </w:rPr>
  </w:style>
  <w:style w:type="character" w:styleId="Ncoradanotadefim">
    <w:name w:val="Endnote Reference"/>
    <w:rPr>
      <w:vertAlign w:val="superscript"/>
    </w:rPr>
  </w:style>
  <w:style w:type="character" w:styleId="Linkdainternetvisitado">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1"/>
    <w:qFormat/>
    <w:pPr/>
    <w:rPr>
      <w:rFonts w:ascii="Times New Roman" w:hAnsi="Times New Roman" w:eastAsia="Times New Roman" w:cs="Times New Roman"/>
      <w:sz w:val="22"/>
      <w:szCs w:val="22"/>
      <w:lang w:val="pt-PT" w:eastAsia="en-US" w:bidi="ar-SA"/>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dodocumento">
    <w:name w:val="Title"/>
    <w:basedOn w:val="Normal"/>
    <w:uiPriority w:val="1"/>
    <w:qFormat/>
    <w:pPr>
      <w:spacing w:before="171" w:after="0"/>
      <w:ind w:left="3216" w:right="0" w:hanging="0"/>
    </w:pPr>
    <w:rPr>
      <w:rFonts w:ascii="Times New Roman" w:hAnsi="Times New Roman" w:eastAsia="Times New Roman" w:cs="Times New Roman"/>
      <w:sz w:val="32"/>
      <w:szCs w:val="32"/>
      <w:lang w:val="pt-PT" w:eastAsia="en-US" w:bidi="ar-SA"/>
    </w:rPr>
  </w:style>
  <w:style w:type="paragraph" w:styleId="ListParagraph">
    <w:name w:val="List Paragraph"/>
    <w:basedOn w:val="Normal"/>
    <w:uiPriority w:val="1"/>
    <w:qFormat/>
    <w:pPr>
      <w:ind w:left="602" w:right="0" w:firstLine="707"/>
    </w:pPr>
    <w:rPr>
      <w:rFonts w:ascii="Times New Roman" w:hAnsi="Times New Roman" w:eastAsia="Times New Roman" w:cs="Times New Roman"/>
      <w:lang w:val="pt-PT" w:eastAsia="en-US" w:bidi="ar-SA"/>
    </w:rPr>
  </w:style>
  <w:style w:type="paragraph" w:styleId="TableParagraph">
    <w:name w:val="Table Paragraph"/>
    <w:basedOn w:val="Normal"/>
    <w:uiPriority w:val="1"/>
    <w:qFormat/>
    <w:pPr/>
    <w:rPr>
      <w:rFonts w:ascii="Times New Roman" w:hAnsi="Times New Roman" w:eastAsia="Times New Roman" w:cs="Times New Roman"/>
      <w:lang w:val="pt-PT" w:eastAsia="en-US" w:bidi="ar-SA"/>
    </w:rPr>
  </w:style>
  <w:style w:type="paragraph" w:styleId="CabealhoeRodap">
    <w:name w:val="Cabeçalho e Rodapé"/>
    <w:basedOn w:val="Normal"/>
    <w:qFormat/>
    <w:pPr/>
    <w:rPr/>
  </w:style>
  <w:style w:type="paragraph" w:styleId="Cabealho">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Rodap">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Notaderodap">
    <w:name w:val="Footnote Text"/>
    <w:basedOn w:val="Normal"/>
    <w:link w:val="FootnoteTextChar"/>
    <w:uiPriority w:val="99"/>
    <w:semiHidden/>
    <w:unhideWhenUsed/>
    <w:pPr>
      <w:spacing w:lineRule="auto" w:line="240" w:before="0" w:after="0"/>
    </w:pPr>
    <w:rPr>
      <w:sz w:val="20"/>
      <w:szCs w:val="20"/>
    </w:rPr>
  </w:style>
  <w:style w:type="paragraph" w:styleId="FrameContents">
    <w:name w:val="Frame Contents"/>
    <w:basedOn w:val="Normal"/>
    <w:qFormat/>
    <w:pPr/>
    <w:rPr/>
  </w:style>
  <w:style w:type="paragraph" w:styleId="Contedodoquadro">
    <w:name w:val="Conteúdo do quadro"/>
    <w:basedOn w:val="Normal"/>
    <w:qFormat/>
    <w:pPr/>
    <w:rPr/>
  </w:style>
  <w:style w:type="paragraph" w:styleId="Bibliografia1">
    <w:name w:val="Bibliografia 1"/>
    <w:basedOn w:val="Ndice"/>
    <w:qFormat/>
    <w:pPr>
      <w:tabs>
        <w:tab w:val="clear" w:pos="720"/>
        <w:tab w:val="left" w:pos="384" w:leader="none"/>
      </w:tabs>
      <w:spacing w:lineRule="atLeast" w:line="240" w:before="0" w:after="0"/>
      <w:ind w:left="384" w:right="0" w:hanging="384"/>
    </w:pPr>
    <w:rPr/>
  </w:style>
  <w:style w:type="numbering" w:styleId="NoList" w:default="1">
    <w:name w:val="No List"/>
    <w:uiPriority w:val="99"/>
    <w:semiHidden/>
    <w:unhideWhenUsed/>
    <w:qFormat/>
  </w:style>
  <w:style w:type="table" w:default="1" w:styleId="TableNormal">
    <w:name w:val="Normal Table"/>
    <w:uiPriority w:val="2"/>
    <w:semiHidden/>
    <w:unhideWhenUsed/>
    <w:qFormat/>
    <w:tblPr>
      <w:tblCellMar>
        <w:top w:w="0" w:type="dxa"/>
        <w:left w:w="0" w:type="dxa"/>
        <w:bottom w:w="0" w:type="dxa"/>
        <w:right w:w="0"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link.springer.com/article/10.1007/s12042-017-9195-6" TargetMode="External"/><Relationship Id="rId10" Type="http://schemas.openxmlformats.org/officeDocument/2006/relationships/hyperlink" Target="https://link.springer.com/article/10.1007/s11831-016-9206-z" TargetMode="External"/><Relationship Id="rId11" Type="http://schemas.openxmlformats.org/officeDocument/2006/relationships/hyperlink" Target="https://ieeexplore.ieee.org/stamp/stamp.jsp?arnumber=9498393" TargetMode="External"/><Relationship Id="rId12" Type="http://schemas.openxmlformats.org/officeDocument/2006/relationships/hyperlink" Target="https://www.academia.edu/download/69139461/CSEIT1953114.pdf" TargetMode="External"/><Relationship Id="rId13" Type="http://schemas.openxmlformats.org/officeDocument/2006/relationships/hyperlink" Target="https://www.mdpi.com/2079-9292/12/4/1055" TargetMode="External"/><Relationship Id="rId14" Type="http://schemas.openxmlformats.org/officeDocument/2006/relationships/hyperlink" Target="https://www.ijitee.org/wp-content/uploads/papers/v9i4/D1609029420.pdf" TargetMode="External"/><Relationship Id="rId15" Type="http://schemas.openxmlformats.org/officeDocument/2006/relationships/hyperlink" Target="https://www.sciencedirect.com/science/article/pii/S0168169921004695?fr=RR-2&amp;ref=pdf_download&amp;rr=7eee4d09aacf82cc" TargetMode="External"/><Relationship Id="rId16" Type="http://schemas.openxmlformats.org/officeDocument/2006/relationships/hyperlink" Target="https://link.springer.com/article/10.1007/s12517-016-2815-x" TargetMode="External"/><Relationship Id="rId17" Type="http://schemas.openxmlformats.org/officeDocument/2006/relationships/hyperlink" Target="https://www.mdpi.com/2073-4395/12/11/2722" TargetMode="Externa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hyperlink" Target="https://www.sciencedirect.com/science/article/pii/S0168169921004695?fr=RR-2&amp;ref=pdf_download&amp;rr=7eee4d09aacf82cc" TargetMode="External"/><Relationship Id="rId31" Type="http://schemas.openxmlformats.org/officeDocument/2006/relationships/hyperlink" Target="https://www.mdpi.com/2073-4395/12/11/2722" TargetMode="External"/><Relationship Id="rId32" Type="http://schemas.openxmlformats.org/officeDocument/2006/relationships/hyperlink" Target="https://link.springer.com/article/10.1007/s12042-017-9195-6" TargetMode="External"/><Relationship Id="rId33" Type="http://schemas.openxmlformats.org/officeDocument/2006/relationships/hyperlink" Target="https://link.springer.com/article/10.1007/s12517-016-2815-x" TargetMode="External"/><Relationship Id="rId34" Type="http://schemas.openxmlformats.org/officeDocument/2006/relationships/hyperlink" Target="https://www.mdpi.com/2079-9292/12/4/1055" TargetMode="External"/><Relationship Id="rId35" Type="http://schemas.openxmlformats.org/officeDocument/2006/relationships/hyperlink" Target="https://www.ijitee.org/wp-content/uploads/papers/v9i4/D1609029420.pdf" TargetMode="External"/><Relationship Id="rId36" Type="http://schemas.openxmlformats.org/officeDocument/2006/relationships/hyperlink" Target="https://www.academia.edu/download/69139461/CSEIT1953114.pdf" TargetMode="External"/><Relationship Id="rId37" Type="http://schemas.openxmlformats.org/officeDocument/2006/relationships/hyperlink" Target="https://ieeexplore.ieee.org/stamp/stamp.jsp?arnumber=9498393" TargetMode="External"/><Relationship Id="rId38" Type="http://schemas.openxmlformats.org/officeDocument/2006/relationships/hyperlink" Target="https://link.springer.com/article/10.1007/s11831-016-9206-z" TargetMode="External"/><Relationship Id="rId39" Type="http://schemas.openxmlformats.org/officeDocument/2006/relationships/header" Target="header10.xml"/><Relationship Id="rId40" Type="http://schemas.openxmlformats.org/officeDocument/2006/relationships/header" Target="header11.xml"/><Relationship Id="rId41" Type="http://schemas.openxmlformats.org/officeDocument/2006/relationships/footer" Target="footer10.xml"/><Relationship Id="rId42" Type="http://schemas.openxmlformats.org/officeDocument/2006/relationships/footer" Target="footer11.xml"/><Relationship Id="rId43" Type="http://schemas.openxmlformats.org/officeDocument/2006/relationships/footnotes" Target="footnotes.xml"/><Relationship Id="rId44" Type="http://schemas.openxmlformats.org/officeDocument/2006/relationships/comments" Target="comments.xml"/><Relationship Id="rId45" Type="http://schemas.microsoft.com/office/2011/relationships/commentsExtended" Target="commentsExtended.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8972</TotalTime>
  <Application>LibreOffice/7.5.5.2$Windows_X86_64 LibreOffice_project/ca8fe7424262805f223b9a2334bc7181abbcbf5e</Application>
  <AppVersion>15.0000</AppVersion>
  <Pages>20</Pages>
  <Words>6787</Words>
  <Characters>40706</Characters>
  <CharactersWithSpaces>47154</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2023-07-29T12:41:37Z</dcterms:created>
  <dc:creator>t971691</dc:creator>
  <dc:description/>
  <dc:language>en-US</dc:language>
  <cp:lastModifiedBy/>
  <dcterms:modified xsi:type="dcterms:W3CDTF">2023-08-24T10:17:44Z</dcterms:modified>
  <cp:revision>16</cp:revision>
  <dc:subject/>
  <dc:title>UNIVERSIDADE ESTADUAL DE CAMPINAS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2017-05-18T00:00:00Z</vt:filetime>
  </property>
  <property fmtid="{D5CDD505-2E9C-101B-9397-08002B2CF9AE}" pid="3" name="Creator">
    <vt:lpwstr>Microsoft® Word 2010</vt:lpwstr>
  </property>
  <property fmtid="{D5CDD505-2E9C-101B-9397-08002B2CF9AE}" pid="4" name="LastSaved">
    <vt:filetime>2023-07-29T00:00:00Z</vt:filetime>
  </property>
  <property fmtid="{D5CDD505-2E9C-101B-9397-08002B2CF9AE}" pid="5" name="ZOTERO_BREF_164i7rH2flSI_1">
    <vt:lpwstr>ZOTERO_ITEM CSL_CITATION {"citationID":"BuGHCKyZ","properties":{"formattedCitation":"[1]","plainCitation":"[1]","noteIndex":0},"citationItems":[{"id":1439,"uris":["http://zotero.org/users/11107663/items/GQARP5Q7"],"itemData":{"id":1439,"type":"webpage","t</vt:lpwstr>
  </property>
  <property fmtid="{D5CDD505-2E9C-101B-9397-08002B2CF9AE}" pid="6" name="ZOTERO_BREF_164i7rH2flSI_2">
    <vt:lpwstr>itle":"Conab - Safra Brasileira de Cana-de-açúcar","URL":"https://www.conab.gov.br/info-agro/safras/cana","accessed":{"date-parts":[["2023",8,17]]}}}],"schema":"https://github.com/citation-style-language/schema/raw/master/csl-citation.json"}</vt:lpwstr>
  </property>
  <property fmtid="{D5CDD505-2E9C-101B-9397-08002B2CF9AE}" pid="7" name="ZOTERO_BREF_1h3lSlDaIPnQ_1">
    <vt:lpwstr>ZOTERO_TEMP</vt:lpwstr>
  </property>
  <property fmtid="{D5CDD505-2E9C-101B-9397-08002B2CF9AE}" pid="8" name="ZOTERO_BREF_3ZSwER9NxpfL_1">
    <vt:lpwstr>ZOTERO_ITEM CSL_CITATION {"citationID":"IhWQQFol","properties":{"formattedCitation":"[14]","plainCitation":"[14]","noteIndex":0},"citationItems":[{"id":1473,"uris":["http://zotero.org/users/11107663/items/2VDFXKX5"],"itemData":{"id":1473,"type":"article-j</vt:lpwstr>
  </property>
  <property fmtid="{D5CDD505-2E9C-101B-9397-08002B2CF9AE}" pid="9" name="ZOTERO_BREF_3ZSwER9NxpfL_2">
    <vt:lpwstr>ournal","abstract":"In recent works of computer science, especially in the fields of image processing and pattern recognition techniques with machine learning, considerable focus is given to plant taxonomy which enhances the abilities of people to recogni</vt:lpwstr>
  </property>
  <property fmtid="{D5CDD505-2E9C-101B-9397-08002B2CF9AE}" pid="10" name="ZOTERO_BREF_3ZSwER9NxpfL_3">
    <vt:lpwstr>ze plant species. This paper presents a method that analyzes color images of leaves using a type of Convolutional Neural Network to recognize plant species. The proposed Neural Network consists of four convolutional layers followed by two Fully-Connected </vt:lpwstr>
  </property>
  <property fmtid="{D5CDD505-2E9C-101B-9397-08002B2CF9AE}" pid="11" name="ZOTERO_BREF_3ZSwER9NxpfL_4">
    <vt:lpwstr>layers and a final soft-max layer to offer a feature representation for different plant species. Four max-pooling layers are performed over a 2 × 2 pixel window with stride 2. Results on five plant datasets viz. Leaf snap (52 plant species), UCI leaf (40 </vt:lpwstr>
  </property>
  <property fmtid="{D5CDD505-2E9C-101B-9397-08002B2CF9AE}" pid="12" name="ZOTERO_BREF_3ZSwER9NxpfL_5">
    <vt:lpwstr>plant species), PlantVillage (38 plant species), Flavia (32 plant species) and Swedish (15 plant species) are tabulated that demonstrate the remarkable performance of the proposed deep neural network when compared to the state of art methods.","container-</vt:lpwstr>
  </property>
  <property fmtid="{D5CDD505-2E9C-101B-9397-08002B2CF9AE}" pid="13" name="ZOTERO_BREF_3ZSwER9NxpfL_6">
    <vt:lpwstr>title":"International Journal of Speech Technology","DOI":"10.1007/s10772-021-09843-x","ISSN":"1572-8110","issue":"1","journalAbbreviation":"Int J Speech Technol","language":"en","page":"23-50","source":"Springer Link","title":"Optimized convolutional neu</vt:lpwstr>
  </property>
  <property fmtid="{D5CDD505-2E9C-101B-9397-08002B2CF9AE}" pid="14" name="ZOTERO_BREF_3ZSwER9NxpfL_7">
    <vt:lpwstr>ral network model for plant species identification from leaf images using computer vision","volume":"26","author":[{"family":"Reddy","given":"Satti R. G."},{"family":"Varma","given":"G. P. Saradhi"},{"family":"Davuluri","given":"Rajya Lakshmi"}],"issued":</vt:lpwstr>
  </property>
  <property fmtid="{D5CDD505-2E9C-101B-9397-08002B2CF9AE}" pid="15" name="ZOTERO_BREF_3ZSwER9NxpfL_8">
    <vt:lpwstr>{"date-parts":[["2023",3,1]]}}}],"schema":"https://github.com/citation-style-language/schema/raw/master/csl-citation.json"}</vt:lpwstr>
  </property>
  <property fmtid="{D5CDD505-2E9C-101B-9397-08002B2CF9AE}" pid="16" name="ZOTERO_BREF_4ftBlAqmc9k7_1">
    <vt:lpwstr>ZOTERO_ITEM CSL_CITATION {"citationID":"ClX5SxCW","properties":{"formattedCitation":"[9]","plainCitation":"[9]","noteIndex":0},"citationItems":[{"id":1462,"uris":["http://zotero.org/users/11107663/items/IR3SX9CQ"],"itemData":{"id":1462,"type":"chapter","a</vt:lpwstr>
  </property>
  <property fmtid="{D5CDD505-2E9C-101B-9397-08002B2CF9AE}" pid="17" name="ZOTERO_BREF_4ftBlAqmc9k7_10">
    <vt:lpwstr>978-0-323-85214-2","note":"DOI: 10.1016/B978-0-323-85214-2.00003-3","page":"297-323","publisher":"Academic Press","source":"ScienceDirect","title":"Chapter 12 - Sugarcane leaf disease detection through deep learning","URL":"https://www.sciencedirect.com/s</vt:lpwstr>
  </property>
  <property fmtid="{D5CDD505-2E9C-101B-9397-08002B2CF9AE}" pid="18" name="ZOTERO_BREF_4ftBlAqmc9k7_11">
    <vt:lpwstr>cience/article/pii/B9780323852142000033","author":[{"family":"Hemalatha","given":"N. K."},{"family":"Brunda","given":"R. N."},{"family":"Prakruthi","given":"G. S."},{"family":"Prabhu","given":"B. V. Balaji"},{"family":"Shukla","given":"Arpit"},{"family":"</vt:lpwstr>
  </property>
  <property fmtid="{D5CDD505-2E9C-101B-9397-08002B2CF9AE}" pid="19" name="ZOTERO_BREF_4ftBlAqmc9k7_12">
    <vt:lpwstr>Narasipura","given":"Omkar Subbaram Jois"}],"editor":[{"family":"Poonia","given":"Ramesh Chandra"},{"family":"Singh","given":"Vijander"},{"family":"Nayak","given":"Soumya Ranjan"}],"accessed":{"date-parts":[["2023",8,19]]},"issued":{"date-parts":[["2022",</vt:lpwstr>
  </property>
  <property fmtid="{D5CDD505-2E9C-101B-9397-08002B2CF9AE}" pid="20" name="ZOTERO_BREF_4ftBlAqmc9k7_13">
    <vt:lpwstr>1,1]]}}}],"schema":"https://github.com/citation-style-language/schema/raw/master/csl-citation.json"}</vt:lpwstr>
  </property>
  <property fmtid="{D5CDD505-2E9C-101B-9397-08002B2CF9AE}" pid="21" name="ZOTERO_BREF_4ftBlAqmc9k7_2">
    <vt:lpwstr>bstract":"Plant diseases have always been a challenge to plant growth and crop production in several parts of the world and adversely impact the availability of food to humans. Sugarcane cultivation is the most organized division of farming. Due to the fa</vt:lpwstr>
  </property>
  <property fmtid="{D5CDD505-2E9C-101B-9397-08002B2CF9AE}" pid="22" name="ZOTERO_BREF_4ftBlAqmc9k7_3">
    <vt:lpwstr>vorable conditions for its growth, it is the first choice of cultivation for farmers. It is directly linked to the sugar industry and plays a major role in the economy of several countries, like Brazil, India, China, and so on. Sugarcane crop holds the la</vt:lpwstr>
  </property>
  <property fmtid="{D5CDD505-2E9C-101B-9397-08002B2CF9AE}" pid="23" name="ZOTERO_BREF_4ftBlAqmc9k7_4">
    <vt:lpwstr>rgest production value among all the commercially grown crops. Contradictorily, there are multifarious diseases that affect the crop in yield and quality. Some of these are detected by farmers when they visually inspect the leaves. However, most of the di</vt:lpwstr>
  </property>
  <property fmtid="{D5CDD505-2E9C-101B-9397-08002B2CF9AE}" pid="24" name="ZOTERO_BREF_4ftBlAqmc9k7_5">
    <vt:lpwstr>seases go undetected leading to huge losses to farmers. Therefore, it is crucial to identify the type of infestation to aid in controlling its damage. To address this issue, we propose a deep learning neural network architecture in which the type of disea</vt:lpwstr>
  </property>
  <property fmtid="{D5CDD505-2E9C-101B-9397-08002B2CF9AE}" pid="25" name="ZOTERO_BREF_4ftBlAqmc9k7_6">
    <vt:lpwstr>se afflicting the sugarcane crop is predicted by training the model on images of affected leaves. The following diseases are detected: rust spots, yellow leaf disease, Helmanthospura leaf spot, Cercospora leaf spot, and red rot. The approach involves a co</vt:lpwstr>
  </property>
  <property fmtid="{D5CDD505-2E9C-101B-9397-08002B2CF9AE}" pid="26" name="ZOTERO_BREF_4ftBlAqmc9k7_7">
    <vt:lpwstr>nvolutional neural network that is trained as an image classifier with around 3000 leaf images. The model is tested for about 1000 images. The proposed model has achieved 96% accuracy. An Android application is developed as a user interface for this model</vt:lpwstr>
  </property>
  <property fmtid="{D5CDD505-2E9C-101B-9397-08002B2CF9AE}" pid="27" name="ZOTERO_BREF_4ftBlAqmc9k7_8">
    <vt:lpwstr>. Using this application, farmers can capture the images through a phone camera or select images from the gallery. In the server, the image is fed to the model, which will process the image and predict the disease. This prediction will be displayed on the</vt:lpwstr>
  </property>
  <property fmtid="{D5CDD505-2E9C-101B-9397-08002B2CF9AE}" pid="28" name="ZOTERO_BREF_4ftBlAqmc9k7_9">
    <vt:lpwstr> farmer’s phone in the application, so that they can take the necessary precautionary measures to mitigate losses.","collection-title":"Cognitive Data Science in Sustainable Computing","container-title":"Deep Learning for Sustainable Agriculture","ISBN":"</vt:lpwstr>
  </property>
  <property fmtid="{D5CDD505-2E9C-101B-9397-08002B2CF9AE}" pid="29" name="ZOTERO_BREF_4tVNHP2Pl1fx_1">
    <vt:lpwstr>ZOTERO_ITEM CSL_CITATION {"citationID":"gj3qilzR","properties":{"formattedCitation":"[10]","plainCitation":"[10]","noteIndex":0},"citationItems":[{"id":1465,"uris":["http://zotero.org/users/11107663/items/JUMIY6MT"],"itemData":{"id":1465,"type":"article-j</vt:lpwstr>
  </property>
  <property fmtid="{D5CDD505-2E9C-101B-9397-08002B2CF9AE}" pid="30" name="ZOTERO_BREF_4tVNHP2Pl1fx_10">
    <vt:lpwstr>title-short":"Sugar Cane Red Stripe Disease Detection using YOLO CNN of Deep Learning Technique","volume":"8","author":[{"family":"Kumpala","given":"Inchaya"},{"family":"Wichapha","given":"Nontawat"},{"family":"Prasomsab","given":"Piyawat"}],"issued":{"da</vt:lpwstr>
  </property>
  <property fmtid="{D5CDD505-2E9C-101B-9397-08002B2CF9AE}" pid="31" name="ZOTERO_BREF_4tVNHP2Pl1fx_11">
    <vt:lpwstr>te-parts":[["2022",4,2]]}}}],"schema":"https://github.com/citation-style-language/schema/raw/master/csl-citation.json"}</vt:lpwstr>
  </property>
  <property fmtid="{D5CDD505-2E9C-101B-9397-08002B2CF9AE}" pid="32" name="ZOTERO_BREF_4tVNHP2Pl1fx_2">
    <vt:lpwstr>ournal","abstract":"The objective of this research is to apply the deep learning technology based on the Convolutional Neural Network (CNN) algorithm YOLO, creating a simulation for image recognition. The technology was used to recognise the sugar cane di</vt:lpwstr>
  </property>
  <property fmtid="{D5CDD505-2E9C-101B-9397-08002B2CF9AE}" pid="33" name="ZOTERO_BREF_4tVNHP2Pl1fx_3">
    <vt:lpwstr>sease with specified images. The Sugar cane-Leaf Disease Diagnosis System was designed and developed to enable the user to recognise sugar cane disease automatically. Sugar cane-Leaf Disease Diagnosis System consisted of two parts: the first part was the </vt:lpwstr>
  </property>
  <property fmtid="{D5CDD505-2E9C-101B-9397-08002B2CF9AE}" pid="34" name="ZOTERO_BREF_4tVNHP2Pl1fx_4">
    <vt:lpwstr>disease detection and diagnosis. This was where the Convolutional Neural Network learning-teaching import 4,000 images divided into 2,000 images of sugar cane leaves with disease and 2,000 images of sugar cane without disease for the comparison. The other</vt:lpwstr>
  </property>
  <property fmtid="{D5CDD505-2E9C-101B-9397-08002B2CF9AE}" pid="35" name="ZOTERO_BREF_4tVNHP2Pl1fx_5">
    <vt:lpwstr> part was the system for displaying response or disease diagnosis system interface. This part contained the Convolutional Neural Network used to categorize and analyzing the leaf condition that would be diseased and non-diseased. The tool used for sugar c</vt:lpwstr>
  </property>
  <property fmtid="{D5CDD505-2E9C-101B-9397-08002B2CF9AE}" pid="36" name="ZOTERO_BREF_4tVNHP2Pl1fx_6">
    <vt:lpwstr>ane leaf recognition and analysis in this research was the Deep Learning technique based on a Convolutional Neural Network consisting of image classification, image analysis, and image processing. This tool was used to test 3 sample groups, which were sel</vt:lpwstr>
  </property>
  <property fmtid="{D5CDD505-2E9C-101B-9397-08002B2CF9AE}" pid="37" name="ZOTERO_BREF_4tVNHP2Pl1fx_7">
    <vt:lpwstr>ected from 9 promotional staff from Mitrphol sugar factory, Thailand, 3 operative agricultural academic experts from Khon Kaen Field Crop Research Center, Thailand, 2 system developers, and 30 local agriculturists. The average accuracy score of processing</vt:lpwstr>
  </property>
  <property fmtid="{D5CDD505-2E9C-101B-9397-08002B2CF9AE}" pid="38" name="ZOTERO_BREF_4tVNHP2Pl1fx_8">
    <vt:lpwstr> of the first and the second group was 95.90 % and 91.30% with the highest accuracy of 98.45% and 97.26%, respectively, while the average estimated time duration was 1.46 and 1.53 seconds, respectively.","container-title":"Engineering Access","ISSN":"2730</vt:lpwstr>
  </property>
  <property fmtid="{D5CDD505-2E9C-101B-9397-08002B2CF9AE}" pid="39" name="ZOTERO_BREF_4tVNHP2Pl1fx_9">
    <vt:lpwstr>-4175","issue":"2","language":"en","license":"Copyright (c) 2022","note":"number: 2","page":"192-197","source":"ph02.tci-thaijo.org","title":"Sugar Cane Red Stripe Disease Detection using YOLO CNN of Deep Learning Technique: doi: 10.14456/mijet.2022.25","</vt:lpwstr>
  </property>
  <property fmtid="{D5CDD505-2E9C-101B-9397-08002B2CF9AE}" pid="40" name="ZOTERO_BREF_5GMABy87f7Vy_1">
    <vt:lpwstr>ZOTERO_ITEM CSL_CITATION {"citationID":"D4haV68U","properties":{"formattedCitation":"[11]","plainCitation":"[11]","noteIndex":0},"citationItems":[{"id":1467,"uris":["http://zotero.org/users/11107663/items/YMHBZUSR"],"itemData":{"id":1467,"type":"article-j</vt:lpwstr>
  </property>
  <property fmtid="{D5CDD505-2E9C-101B-9397-08002B2CF9AE}" pid="41" name="ZOTERO_BREF_5GMABy87f7Vy_2">
    <vt:lpwstr>ournal","abstract":"This paper reports a large-scale experiment aimed at evaluating how state-of-art computer vision systems perform in identifying plants compared to human expertise. A subset of the evaluation dataset used within LifeCLEF 2014 plant iden</vt:lpwstr>
  </property>
  <property fmtid="{D5CDD505-2E9C-101B-9397-08002B2CF9AE}" pid="42" name="ZOTERO_BREF_5GMABy87f7Vy_3">
    <vt:lpwstr>tification challenge was therefore shared with volunteers of diverse expertise, ranging from the leading experts of the targeted flora to inexperienced test subjects. In total, 16 human runs were collected and evaluated comparatively to the 27 machine-bas</vt:lpwstr>
  </property>
  <property fmtid="{D5CDD505-2E9C-101B-9397-08002B2CF9AE}" pid="43" name="ZOTERO_BREF_5GMABy87f7Vy_4">
    <vt:lpwstr>ed runs of LifeCLEF challenge. One of the main outcomes of the experiment is that machines are still far from outperforming the best expert botanists at the image-based plant identification competition. On the other side, the best machine runs are competi</vt:lpwstr>
  </property>
  <property fmtid="{D5CDD505-2E9C-101B-9397-08002B2CF9AE}" pid="44" name="ZOTERO_BREF_5GMABy87f7Vy_5">
    <vt:lpwstr>ng with experienced botanists and clearly outperform beginners and inexperienced test subjects. This shows that the performances of automated plant identification systems are very promising and may open the door to a new generation of ecological surveilla</vt:lpwstr>
  </property>
  <property fmtid="{D5CDD505-2E9C-101B-9397-08002B2CF9AE}" pid="45" name="ZOTERO_BREF_5GMABy87f7Vy_6">
    <vt:lpwstr>nce systems.","container-title":"Multimedia Tools and Applications","DOI":"10.1007/s11042-015-2607-4","ISSN":"1573-7721","issue":"3","journalAbbreviation":"Multimed Tools Appl","language":"en","page":"1647-1665","source":"Springer Link","title":"Plant ide</vt:lpwstr>
  </property>
  <property fmtid="{D5CDD505-2E9C-101B-9397-08002B2CF9AE}" pid="46" name="ZOTERO_BREF_5GMABy87f7Vy_7">
    <vt:lpwstr>ntification: man vs. machine","title-short":"Plant identification","volume":"75","author":[{"family":"Bonnet","given":"Pierre"},{"family":"Joly","given":"Alexis"},{"family":"Goëau","given":"Hervé"},{"family":"Champ","given":"Julien"},{"family":"Vignau","g</vt:lpwstr>
  </property>
  <property fmtid="{D5CDD505-2E9C-101B-9397-08002B2CF9AE}" pid="47" name="ZOTERO_BREF_5GMABy87f7Vy_8">
    <vt:lpwstr>iven":"Christel"},{"family":"Molino","given":"Jean-François"},{"family":"Barthélémy","given":"Daniel"},{"family":"Boujemaa","given":"Nozha"}],"issued":{"date-parts":[["2016",2,1]]}}}],"schema":"https://github.com/citation-style-language/schema/raw/master/</vt:lpwstr>
  </property>
  <property fmtid="{D5CDD505-2E9C-101B-9397-08002B2CF9AE}" pid="48" name="ZOTERO_BREF_5GMABy87f7Vy_9">
    <vt:lpwstr>csl-citation.json"}</vt:lpwstr>
  </property>
  <property fmtid="{D5CDD505-2E9C-101B-9397-08002B2CF9AE}" pid="49" name="ZOTERO_BREF_63FA0ryiIR4s_1">
    <vt:lpwstr>ZOTERO_ITEM CSL_CITATION {"citationID":"1WaB2ZPp","properties":{"formattedCitation":"[8]","plainCitation":"[8]","noteIndex":0},"citationItems":[{"id":1160,"uris":["http://zotero.org/users/11107663/items/ZMRVWDTQ"],"itemData":{"id":1160,"type":"article-jou</vt:lpwstr>
  </property>
  <property fmtid="{D5CDD505-2E9C-101B-9397-08002B2CF9AE}" pid="50" name="ZOTERO_BREF_63FA0ryiIR4s_2">
    <vt:lpwstr>rnal","abstract":"Evidence plays a vital role in image forensics. If evidence is an image, then its authenticity verification is the key to image forensics. One of the common forgeries in digital images is Copy-Move Forgery, which happens in a single imag</vt:lpwstr>
  </property>
  <property fmtid="{D5CDD505-2E9C-101B-9397-08002B2CF9AE}" pid="51" name="ZOTERO_BREF_63FA0ryiIR4s_3">
    <vt:lpwstr>e in which some portation of the image is copied and pasted in the same image. Copy Move Forgery Detection has demand in legal evidence, forensic examination and many more areas. The proposed method starts with the conversion of a grey image into overlapp</vt:lpwstr>
  </property>
  <property fmtid="{D5CDD505-2E9C-101B-9397-08002B2CF9AE}" pid="52" name="ZOTERO_BREF_63FA0ryiIR4s_4">
    <vt:lpwstr>ing blocks. Rotationally invariant stable Polar Complex Exponential Transform features are obtained from each overlapping block. The extracted feature dimensionality is further reduced using the Gradient Direction Pattern histogram. The similarity is iden</vt:lpwstr>
  </property>
  <property fmtid="{D5CDD505-2E9C-101B-9397-08002B2CF9AE}" pid="53" name="ZOTERO_BREF_63FA0ryiIR4s_5">
    <vt:lpwstr>tified among these histogram feature matrix rows. False matches are eliminated with the help of the windowing technique and morphological operators. The performance of the proposed method is calculated in terms of recall rate, precision, and F1score. The </vt:lpwstr>
  </property>
  <property fmtid="{D5CDD505-2E9C-101B-9397-08002B2CF9AE}" pid="54" name="ZOTERO_BREF_63FA0ryiIR4s_6">
    <vt:lpwstr>testing results are outstanding, even when the suspected image has been subjected to post-processing assaults; the recall rate is the highest in the literature, and the remaining performance metrics are likewise excellent.","container-title":"Multimedia T</vt:lpwstr>
  </property>
  <property fmtid="{D5CDD505-2E9C-101B-9397-08002B2CF9AE}" pid="55" name="ZOTERO_BREF_63FA0ryiIR4s_7">
    <vt:lpwstr>ools and Applications","DOI":"10.1007/s11042-022-12311-6","ISSN":"1380-7501, 1573-7721","journalAbbreviation":"Multimed Tools Appl","language":"en","page":"15","source":"DOI.org (Crossref)","title":"Efficient detection of copy-move forgery using polar com</vt:lpwstr>
  </property>
  <property fmtid="{D5CDD505-2E9C-101B-9397-08002B2CF9AE}" pid="56" name="ZOTERO_BREF_63FA0ryiIR4s_8">
    <vt:lpwstr>plex exponential transform and gradient direction pattern","author":[{"family":"Babu","given":"S. B. G. Tilak"},{"family":"Rao","given":"Ch Srinivasa"}],"issued":{"date-parts":[["2022",2,4]]}}}],"schema":"https://github.com/citation-style-language/schema/</vt:lpwstr>
  </property>
  <property fmtid="{D5CDD505-2E9C-101B-9397-08002B2CF9AE}" pid="57" name="ZOTERO_BREF_63FA0ryiIR4s_9">
    <vt:lpwstr>raw/master/csl-citation.json"}</vt:lpwstr>
  </property>
  <property fmtid="{D5CDD505-2E9C-101B-9397-08002B2CF9AE}" pid="58" name="ZOTERO_BREF_7JjNThH35VZs_1">
    <vt:lpwstr>ZOTERO_ITEM CSL_CITATION {"citationID":"lBfzjyHO","properties":{"formattedCitation":"[5]","plainCitation":"[5]","noteIndex":0},"citationItems":[{"id":1451,"uris":["http://zotero.org/users/11107663/items/RGG6C8XF"],"itemData":{"id":1451,"type":"paper-confe</vt:lpwstr>
  </property>
  <property fmtid="{D5CDD505-2E9C-101B-9397-08002B2CF9AE}" pid="59" name="ZOTERO_BREF_7JjNThH35VZs_2">
    <vt:lpwstr>rence","abstract":"Sugarcane is a vital crop worldwide and the main source of sugar and ethanol. One problem in the sugar industry is sugarcane diseases that leads in eradicating growing crops infested with the disease resulting in the financial loss of s</vt:lpwstr>
  </property>
  <property fmtid="{D5CDD505-2E9C-101B-9397-08002B2CF9AE}" pid="60" name="ZOTERO_BREF_7JjNThH35VZs_3">
    <vt:lpwstr>mall-scale farmers if these diseases are not treated and detected early. With the fast-growing classes of diseases and inadequate know-how of farmers in identification and recognition of diseases was the motivation in conducting this study. Machine learni</vt:lpwstr>
  </property>
  <property fmtid="{D5CDD505-2E9C-101B-9397-08002B2CF9AE}" pid="61" name="ZOTERO_BREF_7JjNThH35VZs_4">
    <vt:lpwstr>ng through computer vision using deep learning techniques provides a solution to solve this problem. This study trained and test a deep learning model consisting of 13,842 sugarcane image dataset of disease infected leaves and healthy leaves achieving an </vt:lpwstr>
  </property>
  <property fmtid="{D5CDD505-2E9C-101B-9397-08002B2CF9AE}" pid="62" name="ZOTERO_BREF_7JjNThH35VZs_5">
    <vt:lpwstr>accuracy of 95%. The trained model achieved its purpose by detecting and classifying sugarcane images into healthy and unhealthy or diseased class of sugarcane leaves. Therefore, this paper provides an idea of helping farmers with the aid of deep learning</vt:lpwstr>
  </property>
  <property fmtid="{D5CDD505-2E9C-101B-9397-08002B2CF9AE}" pid="63" name="ZOTERO_BREF_7JjNThH35VZs_6">
    <vt:lpwstr> algorithm in detecting and classifying sugarcane diseases.","container-title":"2019 IEEE Eurasia Conference on IOT, Communication and Engineering (ECICE)","DOI":"10.1109/ECICE47484.2019.8942690","event-title":"2019 IEEE Eurasia Conference on IOT, Communi</vt:lpwstr>
  </property>
  <property fmtid="{D5CDD505-2E9C-101B-9397-08002B2CF9AE}" pid="64" name="ZOTERO_BREF_7JjNThH35VZs_7">
    <vt:lpwstr>cation and Engineering (ECICE)","page":"575-578","source":"IEEE Xplore","title":"Sugarcane Disease Recognition using Deep Learning","author":[{"family":"Militante","given":"Sammy V."},{"family":"Gerardo","given":"Bobby D."},{"family":"Medina","given":"Ruj</vt:lpwstr>
  </property>
  <property fmtid="{D5CDD505-2E9C-101B-9397-08002B2CF9AE}" pid="65" name="ZOTERO_BREF_7JjNThH35VZs_8">
    <vt:lpwstr>i P."}],"issued":{"date-parts":[["2019",10]]}}}],"schema":"https://github.com/citation-style-language/schema/raw/master/csl-citation.json"}</vt:lpwstr>
  </property>
  <property fmtid="{D5CDD505-2E9C-101B-9397-08002B2CF9AE}" pid="66" name="ZOTERO_BREF_8Egz5IEQsZsM_1">
    <vt:lpwstr>ZOTERO_ITEM CSL_CITATION {"citationID":"MvaJ2Sm9","properties":{"formattedCitation":"[16]","plainCitation":"[16]","noteIndex":0},"citationItems":[{"id":1475,"uris":["http://zotero.org/users/11107663/items/4DVQJTMD"],"itemData":{"id":1475,"type":"article-j</vt:lpwstr>
  </property>
  <property fmtid="{D5CDD505-2E9C-101B-9397-08002B2CF9AE}" pid="67" name="ZOTERO_BREF_8Egz5IEQsZsM_10">
    <vt:lpwstr>,"given":"Michelle E."}],"issued":{"date-parts":[["2020",7]]}}}],"schema":"https://github.com/citation-style-language/schema/raw/master/csl-citation.json"}</vt:lpwstr>
  </property>
  <property fmtid="{D5CDD505-2E9C-101B-9397-08002B2CF9AE}" pid="68" name="ZOTERO_BREF_8Egz5IEQsZsM_2">
    <vt:lpwstr>ournal","abstract":"PREMISE: Advancements in machine learning and the rise of accessible \"big data\" provide an important opportunity to improve trait-based plant identification. Here, we applied decision-tree induction to a subset of data from the TRY p</vt:lpwstr>
  </property>
  <property fmtid="{D5CDD505-2E9C-101B-9397-08002B2CF9AE}" pid="69" name="ZOTERO_BREF_8Egz5IEQsZsM_3">
    <vt:lpwstr>lant trait database to (1) assess the potential of decision trees for plant identification and (2) determine informative traits for distinguishing taxa.\nMETHODS: Decision trees were induced using 16 vegetative and floral traits (689 species, 20 genera). </vt:lpwstr>
  </property>
  <property fmtid="{D5CDD505-2E9C-101B-9397-08002B2CF9AE}" pid="70" name="ZOTERO_BREF_8Egz5IEQsZsM_4">
    <vt:lpwstr>We assessed how well the algorithm classified species from test data and pinpointed those traits that were important for identification across diverse taxa.\nRESULTS: The unpruned tree correctly placed 98% of the species in our data set into genera, indic</vt:lpwstr>
  </property>
  <property fmtid="{D5CDD505-2E9C-101B-9397-08002B2CF9AE}" pid="71" name="ZOTERO_BREF_8Egz5IEQsZsM_5">
    <vt:lpwstr>ating its promise for distinguishing among the species used to construct them. Furthermore, in the pruned tree, an average of 89% of the species from the test data sets were properly classified into their genera, demonstrating the flexibility of decision </vt:lpwstr>
  </property>
  <property fmtid="{D5CDD505-2E9C-101B-9397-08002B2CF9AE}" pid="72" name="ZOTERO_BREF_8Egz5IEQsZsM_6">
    <vt:lpwstr>trees to also classify new species into genera within the tree. Closer inspection revealed that seven of the 16 traits were sufficient for the classification, and these traits yielded approximately two times more initial information gain than those not in</vt:lpwstr>
  </property>
  <property fmtid="{D5CDD505-2E9C-101B-9397-08002B2CF9AE}" pid="73" name="ZOTERO_BREF_8Egz5IEQsZsM_7">
    <vt:lpwstr>cluded.\nDISCUSSION: Our findings demonstrate the potential for tree-based machine learning and big data in distinguishing among taxa and determining which traits are important for plant identification.","container-title":"Applications in Plant Sciences",</vt:lpwstr>
  </property>
  <property fmtid="{D5CDD505-2E9C-101B-9397-08002B2CF9AE}" pid="74" name="ZOTERO_BREF_8Egz5IEQsZsM_8">
    <vt:lpwstr>"DOI":"10.1002/aps3.11379","ISSN":"2168-0450","issue":"7","journalAbbreviation":"Appl Plant Sci","language":"eng","note":"PMID: 32765978\nPMCID: PMC7394705","page":"e11379","source":"PubMed","title":"Not that kind of tree: Assessing the potential for deci</vt:lpwstr>
  </property>
  <property fmtid="{D5CDD505-2E9C-101B-9397-08002B2CF9AE}" pid="75" name="ZOTERO_BREF_8Egz5IEQsZsM_9">
    <vt:lpwstr>sion tree-based plant identification using trait databases","title-short":"Not that kind of tree","volume":"8","author":[{"family":"Almeida","given":"Brianna K."},{"family":"Garg","given":"Manish"},{"family":"Kubat","given":"Miroslav"},{"family":"Afkhami"</vt:lpwstr>
  </property>
  <property fmtid="{D5CDD505-2E9C-101B-9397-08002B2CF9AE}" pid="76" name="ZOTERO_BREF_Ab4KKez5Jktv_1">
    <vt:lpwstr>ZOTERO_ITEM CSL_CITATION {"citationID":"JRIFJoQf","properties":{"formattedCitation":"[3]","plainCitation":"[3]","noteIndex":0},"citationItems":[{"id":1447,"uris":["http://zotero.org/users/11107663/items/K6PG7V5X"],"itemData":{"id":1447,"type":"article-jou</vt:lpwstr>
  </property>
  <property fmtid="{D5CDD505-2E9C-101B-9397-08002B2CF9AE}" pid="77" name="ZOTERO_BREF_Ab4KKez5Jktv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78" name="ZOTERO_BREF_Ab4KKez5Jktv_3">
    <vt:lpwstr>.2021.106452","ISSN":"0168-1699","language":"en-US","note":"publisher: Elsevier","page":"106452","source":"www.sciencedirect.com","title":"Machine learning in the prediction of sugarcane production environments","volume":"190","issued":{"date-parts":[["20</vt:lpwstr>
  </property>
  <property fmtid="{D5CDD505-2E9C-101B-9397-08002B2CF9AE}" pid="79" name="ZOTERO_BREF_Ab4KKez5Jktv_4">
    <vt:lpwstr>21",11,1]]}}}],"schema":"https://github.com/citation-style-language/schema/raw/master/csl-citation.json"}</vt:lpwstr>
  </property>
  <property fmtid="{D5CDD505-2E9C-101B-9397-08002B2CF9AE}" pid="80" name="ZOTERO_BREF_BppCk3BsxRBW_1">
    <vt:lpwstr>ZOTERO_ITEM CSL_CITATION {"citationID":"QDfM3RYC","properties":{"formattedCitation":"[14]","plainCitation":"[14]","noteIndex":0},"citationItems":[{"id":1473,"uris":["http://zotero.org/users/11107663/items/2VDFXKX5"],"itemData":{"id":1473,"type":"article-j</vt:lpwstr>
  </property>
  <property fmtid="{D5CDD505-2E9C-101B-9397-08002B2CF9AE}" pid="81" name="ZOTERO_BREF_BppCk3BsxRBW_2">
    <vt:lpwstr>ournal","abstract":"In recent works of computer science, especially in the fields of image processing and pattern recognition techniques with machine learning, considerable focus is given to plant taxonomy which enhances the abilities of people to recogni</vt:lpwstr>
  </property>
  <property fmtid="{D5CDD505-2E9C-101B-9397-08002B2CF9AE}" pid="82" name="ZOTERO_BREF_BppCk3BsxRBW_3">
    <vt:lpwstr>ze plant species. This paper presents a method that analyzes color images of leaves using a type of Convolutional Neural Network to recognize plant species. The proposed Neural Network consists of four convolutional layers followed by two Fully-Connected </vt:lpwstr>
  </property>
  <property fmtid="{D5CDD505-2E9C-101B-9397-08002B2CF9AE}" pid="83" name="ZOTERO_BREF_BppCk3BsxRBW_4">
    <vt:lpwstr>layers and a final soft-max layer to offer a feature representation for different plant species. Four max-pooling layers are performed over a 2 × 2 pixel window with stride 2. Results on five plant datasets viz. Leaf snap (52 plant species), UCI leaf (40 </vt:lpwstr>
  </property>
  <property fmtid="{D5CDD505-2E9C-101B-9397-08002B2CF9AE}" pid="84" name="ZOTERO_BREF_BppCk3BsxRBW_5">
    <vt:lpwstr>plant species), PlantVillage (38 plant species), Flavia (32 plant species) and Swedish (15 plant species) are tabulated that demonstrate the remarkable performance of the proposed deep neural network when compared to the state of art methods.","container-</vt:lpwstr>
  </property>
  <property fmtid="{D5CDD505-2E9C-101B-9397-08002B2CF9AE}" pid="85" name="ZOTERO_BREF_BppCk3BsxRBW_6">
    <vt:lpwstr>title":"International Journal of Speech Technology","DOI":"10.1007/s10772-021-09843-x","ISSN":"1572-8110","issue":"1","journalAbbreviation":"Int J Speech Technol","language":"en","page":"23-50","source":"Springer Link","title":"Optimized convolutional neu</vt:lpwstr>
  </property>
  <property fmtid="{D5CDD505-2E9C-101B-9397-08002B2CF9AE}" pid="86" name="ZOTERO_BREF_BppCk3BsxRBW_7">
    <vt:lpwstr>ral network model for plant species identification from leaf images using computer vision","volume":"26","author":[{"family":"Reddy","given":"Satti R. G."},{"family":"Varma","given":"G. P. Saradhi"},{"family":"Davuluri","given":"Rajya Lakshmi"}],"issued":</vt:lpwstr>
  </property>
  <property fmtid="{D5CDD505-2E9C-101B-9397-08002B2CF9AE}" pid="87" name="ZOTERO_BREF_BppCk3BsxRBW_8">
    <vt:lpwstr>{"date-parts":[["2023",3,1]]}}}],"schema":"https://github.com/citation-style-language/schema/raw/master/csl-citation.json"}</vt:lpwstr>
  </property>
  <property fmtid="{D5CDD505-2E9C-101B-9397-08002B2CF9AE}" pid="88" name="ZOTERO_BREF_CBR05Xp6VZYg_1">
    <vt:lpwstr>ZOTERO_ITEM CSL_CITATION {"citationID":"2vuSuHMp","properties":{"formattedCitation":"[15]","plainCitation":"[15]","noteIndex":0},"citationItems":[{"id":1478,"uris":["http://zotero.org/users/11107663/items/VSHLJICE"],"itemData":{"id":1478,"type":"article-j</vt:lpwstr>
  </property>
  <property fmtid="{D5CDD505-2E9C-101B-9397-08002B2CF9AE}" pid="89" name="ZOTERO_BREF_CBR05Xp6VZYg_10">
    <vt:lpwstr>author":[{"family":"Wäldchen","given":"Jana"},{"family":"Mäder","given":"Patrick"}],"issued":{"date-parts":[["2018",4,1]]}}}],"schema":"https://github.com/citation-style-language/schema/raw/master/csl-citation.json"}</vt:lpwstr>
  </property>
  <property fmtid="{D5CDD505-2E9C-101B-9397-08002B2CF9AE}" pid="90" name="ZOTERO_BREF_CBR05Xp6VZYg_2">
    <vt:lpwstr>ournal","abstract":"Species knowledge is essential for protecting biodiversity. The identification of plants by conventional keys is complex, time consuming, and due to the use of specific botanical terms frustrating for non-experts. This creates a hard t</vt:lpwstr>
  </property>
  <property fmtid="{D5CDD505-2E9C-101B-9397-08002B2CF9AE}" pid="91" name="ZOTERO_BREF_CBR05Xp6VZYg_3">
    <vt:lpwstr>o overcome hurdle for novices interested in acquiring species knowledge. Today, there is an increasing interest in automating the process of species identification.The availability and ubiquity of relevant technologies, such as, digital cameras and mobile</vt:lpwstr>
  </property>
  <property fmtid="{D5CDD505-2E9C-101B-9397-08002B2CF9AE}" pid="92" name="ZOTERO_BREF_CBR05Xp6VZYg_4">
    <vt:lpwstr> devices, the remote access to databases, new techniques in image processing and pattern recognition let the idea of automated species identification become reality. This paper is the first systematic literature review with the aim of a thorough analysis </vt:lpwstr>
  </property>
  <property fmtid="{D5CDD505-2E9C-101B-9397-08002B2CF9AE}" pid="93" name="ZOTERO_BREF_CBR05Xp6VZYg_5">
    <vt:lpwstr>and comparison of primary studies on computer vision approaches for plant species identification. We identified 120 peer-reviewed studies, selected through a multi-stage process, published in the last 10 years (2005–2015). After a careful analysis of thes</vt:lpwstr>
  </property>
  <property fmtid="{D5CDD505-2E9C-101B-9397-08002B2CF9AE}" pid="94" name="ZOTERO_BREF_CBR05Xp6VZYg_6">
    <vt:lpwstr>e studies, we describe the applied methods categorized according to the studied plant organ, and the studied features, i.e., shape, texture, color, margin, and vein structure. Furthermore, we compare methods based on classification accuracy achieved on pu</vt:lpwstr>
  </property>
  <property fmtid="{D5CDD505-2E9C-101B-9397-08002B2CF9AE}" pid="95" name="ZOTERO_BREF_CBR05Xp6VZYg_7">
    <vt:lpwstr>blicly available datasets. Our results are relevant to researches in ecology as well as computer vision for their ongoing research. The systematic and concise overview will also be helpful for beginners in those research fields, as they can use the compar</vt:lpwstr>
  </property>
  <property fmtid="{D5CDD505-2E9C-101B-9397-08002B2CF9AE}" pid="96" name="ZOTERO_BREF_CBR05Xp6VZYg_8">
    <vt:lpwstr>able analyses of applied methods as a guide in this complex activity.","container-title":"Archives of Computational Methods in Engineering","DOI":"10.1007/s11831-016-9206-z","ISSN":"1886-1784","issue":"2","journalAbbreviation":"Arch Computat Methods Eng",</vt:lpwstr>
  </property>
  <property fmtid="{D5CDD505-2E9C-101B-9397-08002B2CF9AE}" pid="97" name="ZOTERO_BREF_CBR05Xp6VZYg_9">
    <vt:lpwstr>"language":"en","page":"507-543","source":"Springer Link","title":"Plant Species Identification Using Computer Vision Techniques: A Systematic Literature Review","title-short":"Plant Species Identification Using Computer Vision Techniques","volume":"25","</vt:lpwstr>
  </property>
  <property fmtid="{D5CDD505-2E9C-101B-9397-08002B2CF9AE}" pid="98" name="ZOTERO_BREF_FnrX3XQjQP8h_1">
    <vt:lpwstr>ZOTERO_ITEM CSL_CITATION {"citationID":"6q6NNuLg","properties":{"formattedCitation":"[6]","plainCitation":"[6]","noteIndex":0},"citationItems":[{"id":1454,"uris":["http://zotero.org/users/11107663/items/YSWQCW43"],"itemData":{"id":1454,"type":"article-jou</vt:lpwstr>
  </property>
  <property fmtid="{D5CDD505-2E9C-101B-9397-08002B2CF9AE}" pid="99" name="ZOTERO_BREF_FnrX3XQjQP8h_2">
    <vt:lpwstr>rnal","abstract":"In experimental fields, scientists assess the resistance to orange and brown rust of sugarcane exclusively by identifying and grading infection by visual estimation on the leaves. This is time-consuming and may deliver subjective evaluat</vt:lpwstr>
  </property>
  <property fmtid="{D5CDD505-2E9C-101B-9397-08002B2CF9AE}" pid="100" name="ZOTERO_BREF_FnrX3XQjQP8h_3">
    <vt:lpwstr>ions, limiting phenotyping experiments. Thus, to facilitate the leaf disease identification process, the goal of this study was to test an image analysis approach to differentiate the two types of rust on sugarcane leaves. Radial Support Vector Machine (S</vt:lpwstr>
  </property>
  <property fmtid="{D5CDD505-2E9C-101B-9397-08002B2CF9AE}" pid="101" name="ZOTERO_BREF_FnrX3XQjQP8h_4">
    <vt:lpwstr>VM) models showed high accuracy (&gt;0.88) in identifying the two types of rust, classifying segments of RGB images of infected leaves generated with object-based image analysis (OBIA) segmentation. This provides a basis for the development of applications t</vt:lpwstr>
  </property>
  <property fmtid="{D5CDD505-2E9C-101B-9397-08002B2CF9AE}" pid="102" name="ZOTERO_BREF_FnrX3XQjQP8h_5">
    <vt:lpwstr>hat identify the two types of rust automatically through RGB images of sugarcane leaves.","container-title":"Smart Agricultural Technology","DOI":"10.1016/j.atech.2023.100185","ISSN":"2772-3755","journalAbbreviation":"Smart Agricultural Technology","page"</vt:lpwstr>
  </property>
  <property fmtid="{D5CDD505-2E9C-101B-9397-08002B2CF9AE}" pid="103" name="ZOTERO_BREF_FnrX3XQjQP8h_6">
    <vt:lpwstr>:"100185","source":"ScienceDirect","title":"Recognition of sugarcane orange and brown rust through leaf image processing","volume":"4","author":[{"family":"Ordine Pires da Silva Simões","given":"Isabela"},{"family":"Freitas","given":"Rodrigo Greggio","non</vt:lpwstr>
  </property>
  <property fmtid="{D5CDD505-2E9C-101B-9397-08002B2CF9AE}" pid="104" name="ZOTERO_BREF_FnrX3XQjQP8h_7">
    <vt:lpwstr>-dropping-particle":"de"},{"family":"Cursi","given":"Danilo Eduardo"},{"family":"Chapola","given":"Roberto Giacomini"},{"family":"Amaral","given":"Lucas Rios","dropping-particle":"do"}],"issued":{"date-parts":[["2023",8,1]]}}}],"schema":"https://github.co</vt:lpwstr>
  </property>
  <property fmtid="{D5CDD505-2E9C-101B-9397-08002B2CF9AE}" pid="105" name="ZOTERO_BREF_FnrX3XQjQP8h_8">
    <vt:lpwstr>m/citation-style-language/schema/raw/master/csl-citation.json"}</vt:lpwstr>
  </property>
  <property fmtid="{D5CDD505-2E9C-101B-9397-08002B2CF9AE}" pid="106" name="ZOTERO_BREF_GyJRtPWsm8BW_1">
    <vt:lpwstr>ZOTERO_ITEM CSL_CITATION {"citationID":"sXZjnIRb","properties":{"formattedCitation":"[4]","plainCitation":"[4]","noteIndex":0},"citationItems":[{"id":1443,"uris":["http://zotero.org/users/11107663/items/EJBI3VL5"],"itemData":{"id":1443,"type":"article-jou</vt:lpwstr>
  </property>
  <property fmtid="{D5CDD505-2E9C-101B-9397-08002B2CF9AE}" pid="107" name="ZOTERO_BREF_GyJRtPWsm8BW_10">
    <vt:lpwstr>ven":"Pan"},{"family":"Zu-Hu","given":"Deng"},{"family":"Zhi-Wei","given":"Chen"},{"family":"Ru-Kai","given":"Chen"},{"family":"San-Ji","given":"Gao"}],"issued":{"date-parts":[["2017",12,1]]}}}],"schema":"https://github.com/citation-style-language/schema/</vt:lpwstr>
  </property>
  <property fmtid="{D5CDD505-2E9C-101B-9397-08002B2CF9AE}" pid="108" name="ZOTERO_BREF_GyJRtPWsm8BW_11">
    <vt:lpwstr>raw/master/csl-citation.json"}</vt:lpwstr>
  </property>
  <property fmtid="{D5CDD505-2E9C-101B-9397-08002B2CF9AE}" pid="109" name="ZOTERO_BREF_GyJRtPWsm8BW_2">
    <vt:lpwstr>rnal","abstract":"Sugarcane (Saccharum spp. hybrids) is an important sugar and renewable bio-energy crop with a high aneu-polyploidy and complex genome. The complex characteristics of sugarcane genome enhance the difficulty of selecting elite varieties in</vt:lpwstr>
  </property>
  <property fmtid="{D5CDD505-2E9C-101B-9397-08002B2CF9AE}" pid="110" name="ZOTERO_BREF_GyJRtPWsm8BW_3">
    <vt:lpwstr> sugarcane breeding program. The objectives of this study were to establish the molecular identities (ID) of 91 nationally or provincially released Chinese sugarcane varieties and to evaluate the extent of genetic diversity among these varieties using SSR</vt:lpwstr>
  </property>
  <property fmtid="{D5CDD505-2E9C-101B-9397-08002B2CF9AE}" pid="111" name="ZOTERO_BREF_GyJRtPWsm8BW_4">
    <vt:lpwstr> DNA markers and two fingerprinting systems, i.e., capillary electrophoresis (CE) and polyacrylamide gel electrophoresis (PAGE). A total of 151 SSR alleles together with 20 new alleles were detected by CE and 117 SSR alleles were detected by PAGE. Primer </vt:lpwstr>
  </property>
  <property fmtid="{D5CDD505-2E9C-101B-9397-08002B2CF9AE}" pid="112" name="ZOTERO_BREF_GyJRtPWsm8BW_5">
    <vt:lpwstr>pairs SMC336BS, SMC31CUQ, and SMC597CS amplified more than eight alleles detectable by either CE or PAGE. Polymorphism information content (PIC) values of the SSR markers varied from 0.71-0.98 with an average of 0.90 for CE, or from 0.55-0.95 with an aver</vt:lpwstr>
  </property>
  <property fmtid="{D5CDD505-2E9C-101B-9397-08002B2CF9AE}" pid="113" name="ZOTERO_BREF_GyJRtPWsm8BW_6">
    <vt:lpwstr>age of 0.84 for PAGE. UPGMA method classified the 91 varieties based on the CE data into four major groups with pair-wise similarity coefficients ranging from 58% to 95%. The genetic similarity estimates within and between the four groups varied from 0.31</vt:lpwstr>
  </property>
  <property fmtid="{D5CDD505-2E9C-101B-9397-08002B2CF9AE}" pid="114" name="ZOTERO_BREF_GyJRtPWsm8BW_7">
    <vt:lpwstr> to 0.87, with a mean of 0.49. Our results illustrated that the 21 SSR primer pairs in combination with CE or PAGE detection system could be a very useful working tool for molecular identification of sugarcane varieties, genetic diversity assessment, and </vt:lpwstr>
  </property>
  <property fmtid="{D5CDD505-2E9C-101B-9397-08002B2CF9AE}" pid="115" name="ZOTERO_BREF_GyJRtPWsm8BW_8">
    <vt:lpwstr>parental selection in sugarcane breeding.","container-title":"Tropical Plant Biology","DOI":"10.1007/s12042-017-9195-6","ISSN":"1935-9764","issue":"4","journalAbbreviation":"Tropical Plant Biol.","language":"en","page":"194-203","source":"Springer Link","</vt:lpwstr>
  </property>
  <property fmtid="{D5CDD505-2E9C-101B-9397-08002B2CF9AE}" pid="116" name="ZOTERO_BREF_GyJRtPWsm8BW_9">
    <vt:lpwstr>title":"Molecular Identification and Genetic Diversity Analysis of Chinese Sugarcane (Saccharum spp. Hybrids) Varieties using SSR Markers","volume":"10","author":[{"family":"Ali","given":"Ahmad"},{"family":"Jin-Da","given":"Wang"},{"family":"Yong-Bao","gi</vt:lpwstr>
  </property>
  <property fmtid="{D5CDD505-2E9C-101B-9397-08002B2CF9AE}" pid="117" name="ZOTERO_BREF_JHXFObXCXcdG_1">
    <vt:lpwstr>ZOTERO_ITEM CSL_CITATION {"citationID":"VHP0mRur","properties":{"formattedCitation":"[18]","plainCitation":"[18]","noteIndex":0},"citationItems":[{"id":1480,"uris":["http://zotero.org/users/11107663/items/HYW4C92E"],"itemData":{"id":1480,"type":"paper-con</vt:lpwstr>
  </property>
  <property fmtid="{D5CDD505-2E9C-101B-9397-08002B2CF9AE}" pid="118" name="ZOTERO_BREF_JHXFObXCXcdG_2">
    <vt:lpwstr>ference","abstract":"Assam is one of the biodiversity hotspot in India. Most of the village people of Assam somehow depended on bamboo trees found in this area. Identification of bamboo species is very crucial because every species has its unique use. Man</vt:lpwstr>
  </property>
  <property fmtid="{D5CDD505-2E9C-101B-9397-08002B2CF9AE}" pid="119" name="ZOTERO_BREF_JHXFObXCXcdG_3">
    <vt:lpwstr>ual bamboo identification is time consuming and an erratic practice. In general, species are recognized from their parts like stem, internodes distance, leaves, culm-sheaths, flowers etc. This paper discusses a new approach for bamboo species recognition </vt:lpwstr>
  </property>
  <property fmtid="{D5CDD505-2E9C-101B-9397-08002B2CF9AE}" pid="120" name="ZOTERO_BREF_JHXFObXCXcdG_4">
    <vt:lpwstr>using digital image processing technique. The proposed work uses characteristics of stem and leaf for classification. Also an algorithm is developed to make our approach easier and eliminate the overlapping characteristics of tree parts like stem and leaf</vt:lpwstr>
  </property>
  <property fmtid="{D5CDD505-2E9C-101B-9397-08002B2CF9AE}" pid="121" name="ZOTERO_BREF_JHXFObXCXcdG_5">
    <vt:lpwstr>. A database is created by capturing the photographs of bamboo parts with a high resolution camera. The digital image processing techniques are used here for classification. Till today there is no specific software for bamboo species identification in thi</vt:lpwstr>
  </property>
  <property fmtid="{D5CDD505-2E9C-101B-9397-08002B2CF9AE}" pid="122" name="ZOTERO_BREF_JHXFObXCXcdG_6">
    <vt:lpwstr>s region of India.","container-title":"2020 Second International Conference on Inventive Research in Computing Applications (ICIRCA)","DOI":"10.1109/ICIRCA48905.2020.9182932","event-title":"2020 Second International Conference on Inventive Research in Com</vt:lpwstr>
  </property>
  <property fmtid="{D5CDD505-2E9C-101B-9397-08002B2CF9AE}" pid="123" name="ZOTERO_BREF_JHXFObXCXcdG_7">
    <vt:lpwstr>puting Applications (ICIRCA)","page":"32-37","source":"IEEE Xplore","title":"Digital Image Processing based proposed approach to Identify Different Bamboo Species","author":[{"family":"Sarma","given":"Parismita"},{"family":"Talukdar","given":"Jugal Kishor</vt:lpwstr>
  </property>
  <property fmtid="{D5CDD505-2E9C-101B-9397-08002B2CF9AE}" pid="124" name="ZOTERO_BREF_JHXFObXCXcdG_8">
    <vt:lpwstr>"}],"issued":{"date-parts":[["2020",7]]}}}],"schema":"https://github.com/citation-style-language/schema/raw/master/csl-citation.json"}</vt:lpwstr>
  </property>
  <property fmtid="{D5CDD505-2E9C-101B-9397-08002B2CF9AE}" pid="125" name="ZOTERO_BREF_SybFbm4Ksmbr_1">
    <vt:lpwstr>ZOTERO_ITEM CSL_CITATION {"citationID":"Nwudqg4j","properties":{"formattedCitation":"[2]","plainCitation":"[2]","noteIndex":0},"citationItems":[{"id":1445,"uris":["http://zotero.org/users/11107663/items/YWIMCLI9"],"itemData":{"id":1445,"type":"article-jou</vt:lpwstr>
  </property>
  <property fmtid="{D5CDD505-2E9C-101B-9397-08002B2CF9AE}" pid="126" name="ZOTERO_BREF_SybFbm4Ksmbr_10">
    <vt:lpwstr>amily":"Chapola","given":"R. G."},{"family":"Fernandes Junior","given":"A. R."},{"family":"Balsalobre","given":"T. W. A."},{"family":"Diniz","given":"C. A."},{"family":"Santos","given":"J. M."},{"family":"Carneiro","given":"M. S."}],"issued":{"date-parts"</vt:lpwstr>
  </property>
  <property fmtid="{D5CDD505-2E9C-101B-9397-08002B2CF9AE}" pid="127" name="ZOTERO_BREF_SybFbm4Ksmbr_11">
    <vt:lpwstr>:[["2022",2,1]]}}}],"schema":"https://github.com/citation-style-language/schema/raw/master/csl-citation.json"}</vt:lpwstr>
  </property>
  <property fmtid="{D5CDD505-2E9C-101B-9397-08002B2CF9AE}" pid="128" name="ZOTERO_BREF_SybFbm4Ksmbr_2">
    <vt:lpwstr>rnal","abstract":"Brazil is the world’s largest producer of sugarcane and one of the leading suppliers of sugar and ethanol worldwide. In the 2019–2020 crop season, the country produced 642.7 million tons of sugarcane in a harvest area of 8.44 million hec</vt:lpwstr>
  </property>
  <property fmtid="{D5CDD505-2E9C-101B-9397-08002B2CF9AE}" pid="129" name="ZOTERO_BREF_SybFbm4Ksmbr_3">
    <vt:lpwstr>tares. Historically, sugarcane breeding has contributed continuously to increasing yields by regularly releasing superior cultivars for use by the Brazilian industry. In the last 40 years, an average annual increase of 155.7 kg ha−1 of sugar yield has bee</vt:lpwstr>
  </property>
  <property fmtid="{D5CDD505-2E9C-101B-9397-08002B2CF9AE}" pid="130" name="ZOTERO_BREF_SybFbm4Ksmbr_4">
    <vt:lpwstr>n reported, about half of which may be attributed to breeding programs. However, due to the size of the country, the intensive expansion of the crop to low-fertility soils in the last few years, especially in degraded pasture areas, and the widespread ado</vt:lpwstr>
  </property>
  <property fmtid="{D5CDD505-2E9C-101B-9397-08002B2CF9AE}" pid="131" name="ZOTERO_BREF_SybFbm4Ksmbr_5">
    <vt:lpwstr>ption of mechanization, new challenges have been imposed on national breeding programs. This review covers the current situation with sugarcane breeding in Brazil and the main advances that have allowed the country to maintain world leadership in developi</vt:lpwstr>
  </property>
  <property fmtid="{D5CDD505-2E9C-101B-9397-08002B2CF9AE}" pid="132" name="ZOTERO_BREF_SybFbm4Ksmbr_6">
    <vt:lpwstr>ng the industry. Additionally, the history of sugarcane breeding, current national breeding institutions, germplasm development, key breeding objectives, selection stages and methodologies are summarized. An overview is also presented of biotechnological </vt:lpwstr>
  </property>
  <property fmtid="{D5CDD505-2E9C-101B-9397-08002B2CF9AE}" pid="133" name="ZOTERO_BREF_SybFbm4Ksmbr_7">
    <vt:lpwstr>approaches which have become key tools for improving Brazilian traditional breeding programs. The adoption of strategies to increase Brazilian sugarcane yield, aiming to consolidate crop production in a food and energy matrix, is also discussed.","contain</vt:lpwstr>
  </property>
  <property fmtid="{D5CDD505-2E9C-101B-9397-08002B2CF9AE}" pid="134" name="ZOTERO_BREF_SybFbm4Ksmbr_8">
    <vt:lpwstr>er-title":"Sugar Tech","DOI":"10.1007/s12355-021-00951-1","ISSN":"0974-0740","issue":"1","journalAbbreviation":"Sugar Tech","language":"en","page":"112-133","source":"Springer Link","title":"History and Current Status of Sugarcane Breeding, Germplasm Deve</vt:lpwstr>
  </property>
  <property fmtid="{D5CDD505-2E9C-101B-9397-08002B2CF9AE}" pid="135" name="ZOTERO_BREF_SybFbm4Ksmbr_9">
    <vt:lpwstr>lopment and Molecular Genetics in Brazil","volume":"24","author":[{"family":"Cursi","given":"D. E."},{"family":"Hoffmann","given":"H. P."},{"family":"Barbosa","given":"G. V. S."},{"family":"Bressiani","given":"J. A."},{"family":"Gazaffi","given":"R."},{"f</vt:lpwstr>
  </property>
  <property fmtid="{D5CDD505-2E9C-101B-9397-08002B2CF9AE}" pid="136" name="ZOTERO_BREF_bBSSnDiqIvUF_1">
    <vt:lpwstr>ZOTERO_BIBL {"uncited":[],"omitted":[],"custom":[]} CSL_BIBLIOGRAPHY</vt:lpwstr>
  </property>
  <property fmtid="{D5CDD505-2E9C-101B-9397-08002B2CF9AE}" pid="137" name="ZOTERO_BREF_jyPTOUFwbwPK_1">
    <vt:lpwstr>ZOTERO_ITEM CSL_CITATION {"citationID":"Uuxx2Bcr","properties":{"formattedCitation":"[17]","plainCitation":"[17]","noteIndex":0},"citationItems":[{"id":1441,"uris":["http://zotero.org/users/11107663/items/PKMU93GV"],"itemData":{"id":1441,"type":"article-j</vt:lpwstr>
  </property>
  <property fmtid="{D5CDD505-2E9C-101B-9397-08002B2CF9AE}" pid="138" name="ZOTERO_BREF_jyPTOUFwbwPK_10">
    <vt:lpwstr>ed to be suitable for the discrimination of sugarcane varieties.","container-title":"Agronomy","DOI":"10.3390/agronomy12112722","ISSN":"2073-4395","issue":"11","language":"en","license":"http://creativecommons.org/licenses/by/3.0/","note":"number: 11\npub</vt:lpwstr>
  </property>
  <property fmtid="{D5CDD505-2E9C-101B-9397-08002B2CF9AE}" pid="139" name="ZOTERO_BREF_jyPTOUFwbwPK_11">
    <vt:lpwstr>lisher: Multidisciplinary Digital Publishing Institute","page":"2722","source":"www.mdpi.com","title":"Deep Learning-Based Method for Classification of Sugarcane Varieties","volume":"12","author":[{"family":"Kai","given":"Priscila Marques"},{"family":"Oli</vt:lpwstr>
  </property>
  <property fmtid="{D5CDD505-2E9C-101B-9397-08002B2CF9AE}" pid="140" name="ZOTERO_BREF_jyPTOUFwbwPK_12">
    <vt:lpwstr>veira","given":"Bruna Mendes","non-dropping-particle":"de"},{"family":"Costa","given":"Ronaldo Martins","non-dropping-particle":"da"}],"issued":{"date-parts":[["2022",11]]}}}],"schema":"https://github.com/citation-style-language/schema/raw/master/csl-cita</vt:lpwstr>
  </property>
  <property fmtid="{D5CDD505-2E9C-101B-9397-08002B2CF9AE}" pid="141" name="ZOTERO_BREF_jyPTOUFwbwPK_13">
    <vt:lpwstr>tion.json"}</vt:lpwstr>
  </property>
  <property fmtid="{D5CDD505-2E9C-101B-9397-08002B2CF9AE}" pid="142" name="ZOTERO_BREF_jyPTOUFwbwPK_2">
    <vt:lpwstr>ournal","abstract":"The classification of sugarcane varieties using products derived from remote sensing allows for the monitoring of plants with different profiles without necessarily having physical contact with the study objects. However, differentiati</vt:lpwstr>
  </property>
  <property fmtid="{D5CDD505-2E9C-101B-9397-08002B2CF9AE}" pid="143" name="ZOTERO_BREF_jyPTOUFwbwPK_3">
    <vt:lpwstr>ng between varieties can be challenging due to the similarity of the spectral characteristics of each crop. Thus, this study aimed to classify four sugarcane varieties through deep neural networks, subsequently comparing the results with traditional machi</vt:lpwstr>
  </property>
  <property fmtid="{D5CDD505-2E9C-101B-9397-08002B2CF9AE}" pid="144" name="ZOTERO_BREF_jyPTOUFwbwPK_4">
    <vt:lpwstr>ne learning techniques. In order to provide more data as input for the classification models, along with the multi-band values of the pixels and vegetation indices, other information can be obtained from the sensor bands through RGB combinations by reconc</vt:lpwstr>
  </property>
  <property fmtid="{D5CDD505-2E9C-101B-9397-08002B2CF9AE}" pid="145" name="ZOTERO_BREF_jyPTOUFwbwPK_5">
    <vt:lpwstr>iling different bands so as to yield the characteristics of crop varieties. The methodology created to discriminate sugarcane varieties consisted of a dense neural network, with the number of hidden layers determined by the greedy layer-wise method and mu</vt:lpwstr>
  </property>
  <property fmtid="{D5CDD505-2E9C-101B-9397-08002B2CF9AE}" pid="146" name="ZOTERO_BREF_jyPTOUFwbwPK_6">
    <vt:lpwstr>ltiples of four neurons in each layer; additionally, a 5-fold evaluation in the training data was composed of Sentinel-2 band data, vegetation indices, and RGB combinations. Comparing the results acquired from each model with the hyperparameters selected </vt:lpwstr>
  </property>
  <property fmtid="{D5CDD505-2E9C-101B-9397-08002B2CF9AE}" pid="147" name="ZOTERO_BREF_jyPTOUFwbwPK_7">
    <vt:lpwstr>by Bayesian optimisation, except for the neural network with manually defined parameters, it was possible to observe a greater precision of 99.55% in the SVM model, followed by the neural network developed by the study, random forests, and kNN. However, t</vt:lpwstr>
  </property>
  <property fmtid="{D5CDD505-2E9C-101B-9397-08002B2CF9AE}" pid="148" name="ZOTERO_BREF_jyPTOUFwbwPK_8">
    <vt:lpwstr>he final neural network model prediction resulted in the 99.48% accuracy of a six-hidden-layers network, demonstrating the potential of using neural networks in classification. Among the characteristics that contributed the most to the classification, the</vt:lpwstr>
  </property>
  <property fmtid="{D5CDD505-2E9C-101B-9397-08002B2CF9AE}" pid="149" name="ZOTERO_BREF_jyPTOUFwbwPK_9">
    <vt:lpwstr> chlorophyll-sensitive bands, especially B6, B7, B11, and some RGB combinations, had the most impact on the correct classification of samples by the neural network model. Thus, the regions encompassing the near-infrared and shortwave infrared regions prov</vt:lpwstr>
  </property>
  <property fmtid="{D5CDD505-2E9C-101B-9397-08002B2CF9AE}" pid="150" name="ZOTERO_BREF_kreAc2fow6Vf_1">
    <vt:lpwstr>ZOTERO_ITEM CSL_CITATION {"citationID":"yCCkSDml","properties":{"formattedCitation":"[3]","plainCitation":"[3]","noteIndex":0},"citationItems":[{"id":1447,"uris":["http://zotero.org/users/11107663/items/K6PG7V5X"],"itemData":{"id":1447,"type":"article-jou</vt:lpwstr>
  </property>
  <property fmtid="{D5CDD505-2E9C-101B-9397-08002B2CF9AE}" pid="151" name="ZOTERO_BREF_kreAc2fow6Vf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152" name="ZOTERO_BREF_kreAc2fow6Vf_3">
    <vt:lpwstr>.2021.106452","ISSN":"0168-1699","language":"en-US","note":"publisher: Elsevier","page":"106452","source":"www.sciencedirect.com","title":"Machine learning in the prediction of sugarcane production environments","volume":"190","issued":{"date-parts":[["20</vt:lpwstr>
  </property>
  <property fmtid="{D5CDD505-2E9C-101B-9397-08002B2CF9AE}" pid="153" name="ZOTERO_BREF_kreAc2fow6Vf_4">
    <vt:lpwstr>21",11,1]]}}}],"schema":"https://github.com/citation-style-language/schema/raw/master/csl-citation.json"}</vt:lpwstr>
  </property>
  <property fmtid="{D5CDD505-2E9C-101B-9397-08002B2CF9AE}" pid="154" name="ZOTERO_BREF_nINOA08dmpR8_1">
    <vt:lpwstr>ZOTERO_ITEM CSL_CITATION {"citationID":"lVvuduJx","properties":{"formattedCitation":"[7]","plainCitation":"[7]","noteIndex":0},"citationItems":[{"id":1457,"uris":["http://zotero.org/users/11107663/items/9AV97GRP"],"itemData":{"id":1457,"type":"paper-confe</vt:lpwstr>
  </property>
  <property fmtid="{D5CDD505-2E9C-101B-9397-08002B2CF9AE}" pid="155" name="ZOTERO_BREF_nINOA08dmpR8_2">
    <vt:lpwstr>rence","abstract":"The latest improvements in computer vision formulated through deep learning have paved the method for how to detect and diagnose diseases in plants by using a camera to capture images as basis for recognizing several types of plant dise</vt:lpwstr>
  </property>
  <property fmtid="{D5CDD505-2E9C-101B-9397-08002B2CF9AE}" pid="156" name="ZOTERO_BREF_nINOA08dmpR8_3">
    <vt:lpwstr>ases. This study provides an efficient solution for detecting multiple diseases in several plant varieties. The system was designed to detect and recognize several plant varieties specifically apple, corn, grapes, potato, sugarcane, and tomato. The system</vt:lpwstr>
  </property>
  <property fmtid="{D5CDD505-2E9C-101B-9397-08002B2CF9AE}" pid="157" name="ZOTERO_BREF_nINOA08dmpR8_4">
    <vt:lpwstr> can also detect several diseases of plants. Comprised of 35,000 images of healthy plant leaves and infected with the diseases, the researchers were able to train deep learning models to detect and recognize plant diseases and the absence these of disease</vt:lpwstr>
  </property>
  <property fmtid="{D5CDD505-2E9C-101B-9397-08002B2CF9AE}" pid="158" name="ZOTERO_BREF_nINOA08dmpR8_5">
    <vt:lpwstr>s. The trained model has achieved an accuracy rate of 96.5% and the system was able to register up to 100% accuracy in detecting and recognizing the plant variety and the type of diseases the plant was infected.","container-title":"2019 IEEE Eurasia Confe</vt:lpwstr>
  </property>
  <property fmtid="{D5CDD505-2E9C-101B-9397-08002B2CF9AE}" pid="159" name="ZOTERO_BREF_nINOA08dmpR8_6">
    <vt:lpwstr>rence on IOT, Communication and Engineering (ECICE)","DOI":"10.1109/ECICE47484.2019.8942686","event-title":"2019 IEEE Eurasia Conference on IOT, Communication and Engineering (ECICE)","page":"579-582","source":"IEEE Xplore","title":"Plant Leaf Detection a</vt:lpwstr>
  </property>
  <property fmtid="{D5CDD505-2E9C-101B-9397-08002B2CF9AE}" pid="160" name="ZOTERO_BREF_nINOA08dmpR8_7">
    <vt:lpwstr>nd Disease Recognition using Deep Learning","author":[{"family":"Militante","given":"Sammy V."},{"family":"Gerardo","given":"Bobby D."},{"family":"Dionisio","given":"Nanette V."}],"issued":{"date-parts":[["2019",10]]}}}],"schema":"https://github.com/citat</vt:lpwstr>
  </property>
  <property fmtid="{D5CDD505-2E9C-101B-9397-08002B2CF9AE}" pid="161" name="ZOTERO_BREF_nINOA08dmpR8_8">
    <vt:lpwstr>ion-style-language/schema/raw/master/csl-citation.json"}</vt:lpwstr>
  </property>
  <property fmtid="{D5CDD505-2E9C-101B-9397-08002B2CF9AE}" pid="162" name="ZOTERO_BREF_q17E0C6yaAau_1">
    <vt:lpwstr>ZOTERO_ITEM CSL_CITATION {"citationID":"SCRpMj1X","properties":{"formattedCitation":"[13]","plainCitation":"[13]","noteIndex":0},"citationItems":[{"id":1471,"uris":["http://zotero.org/users/11107663/items/3SQMJFDQ"],"itemData":{"id":1471,"type":"article-j</vt:lpwstr>
  </property>
  <property fmtid="{D5CDD505-2E9C-101B-9397-08002B2CF9AE}" pid="163" name="ZOTERO_BREF_q17E0C6yaAau_2">
    <vt:lpwstr>ournal","container-title":"PLOS Computational Biology","DOI":"10.1371/journal.pcbi.1005993","ISSN":"1553-7358","issue":"4","journalAbbreviation":"PLoS Comput Biol","language":"en","page":"e1005993","source":"DOI.org (Crossref)","title":"Automated plant sp</vt:lpwstr>
  </property>
  <property fmtid="{D5CDD505-2E9C-101B-9397-08002B2CF9AE}" pid="164" name="ZOTERO_BREF_q17E0C6yaAau_3">
    <vt:lpwstr>ecies identification—Trends and future directions","volume":"14","author":[{"family":"Wäldchen","given":"Jana"},{"family":"Rzanny","given":"Michael"},{"family":"Seeland","given":"Marco"},{"family":"Mäder","given":"Patrick"}],"editor":[{"family":"Bucksch",</vt:lpwstr>
  </property>
  <property fmtid="{D5CDD505-2E9C-101B-9397-08002B2CF9AE}" pid="165" name="ZOTERO_BREF_q17E0C6yaAau_4">
    <vt:lpwstr>"given":"Alexander"}],"issued":{"date-parts":[["2018",4,5]]}}}],"schema":"https://github.com/citation-style-language/schema/raw/master/csl-citation.json"}</vt:lpwstr>
  </property>
  <property fmtid="{D5CDD505-2E9C-101B-9397-08002B2CF9AE}" pid="166" name="ZOTERO_BREF_xG35C7EkWpqu_1">
    <vt:lpwstr>ZOTERO_ITEM CSL_CITATION {"citationID":"9Yauizdt","properties":{"formattedCitation":"[12]","plainCitation":"[12]","noteIndex":0},"citationItems":[{"id":1469,"uris":["http://zotero.org/users/11107663/items/TT9XNIH4"],"itemData":{"id":1469,"type":"article-j</vt:lpwstr>
  </property>
  <property fmtid="{D5CDD505-2E9C-101B-9397-08002B2CF9AE}" pid="167" name="ZOTERO_BREF_xG35C7EkWpqu_2">
    <vt:lpwstr>ournal","abstract":"Plant identification is required by all walks of life, from professionals to the general public. Nevertheless, it is not an easy job but requires specialized knowledge. In this paper, we propose a new method for plant identification us</vt:lpwstr>
  </property>
  <property fmtid="{D5CDD505-2E9C-101B-9397-08002B2CF9AE}" pid="168" name="ZOTERO_BREF_xG35C7EkWpqu_3">
    <vt:lpwstr>ing shapes of their leaves. Different from existing studies which target at simple leaves, the proposed method can accurately recognize both simple and compound leaves. In specifics, we propose a novel feature that captures global and local shape informat</vt:lpwstr>
  </property>
  <property fmtid="{D5CDD505-2E9C-101B-9397-08002B2CF9AE}" pid="169" name="ZOTERO_BREF_xG35C7EkWpqu_4">
    <vt:lpwstr>ion independently so that they can be examined individually during classification. Furthermore, we advocate that when comparing two leaf individuals it is better to “count” the number of certain shape patterns rather than to match the extracted shape feat</vt:lpwstr>
  </property>
  <property fmtid="{D5CDD505-2E9C-101B-9397-08002B2CF9AE}" pid="170" name="ZOTERO_BREF_xG35C7EkWpqu_5">
    <vt:lpwstr>ures in a point-wise manner. The proposed counting-based shape descriptor is not only discriminative for classification but also computationally fast and storage cheap. Experiments conducted on five leaf image datasets demonstrate that our algorithm signi</vt:lpwstr>
  </property>
  <property fmtid="{D5CDD505-2E9C-101B-9397-08002B2CF9AE}" pid="171" name="ZOTERO_BREF_xG35C7EkWpqu_6">
    <vt:lpwstr>ficantly outperforms the state-of-the-art methods in terms of recognition accuracy, efficiency and storage requirement.","collection-title":"Discriminative Feature Learning from Big Data for Visual Recognition","container-title":"Pattern Recognition","DOI</vt:lpwstr>
  </property>
  <property fmtid="{D5CDD505-2E9C-101B-9397-08002B2CF9AE}" pid="172" name="ZOTERO_BREF_xG35C7EkWpqu_7">
    <vt:lpwstr>":"10.1016/j.patcog.2015.04.004","ISSN":"0031-3203","issue":"10","journalAbbreviation":"Pattern Recognition","page":"3203-3215","source":"ScienceDirect","title":"Plant identification using leaf shapes—A pattern counting approach","volume":"48","author":[{</vt:lpwstr>
  </property>
  <property fmtid="{D5CDD505-2E9C-101B-9397-08002B2CF9AE}" pid="173" name="ZOTERO_BREF_xG35C7EkWpqu_8">
    <vt:lpwstr>"family":"Zhao","given":"Cong"},{"family":"Chan","given":"Sharon S. F."},{"family":"Cham","given":"Wai-Kuen"},{"family":"Chu","given":"L. M."}],"issued":{"date-parts":[["2015",10,1]]}}}],"schema":"https://github.com/citation-style-language/schema/raw/mast</vt:lpwstr>
  </property>
  <property fmtid="{D5CDD505-2E9C-101B-9397-08002B2CF9AE}" pid="174" name="ZOTERO_BREF_xG35C7EkWpqu_9">
    <vt:lpwstr>er/csl-citation.json"}</vt:lpwstr>
  </property>
  <property fmtid="{D5CDD505-2E9C-101B-9397-08002B2CF9AE}" pid="175" name="ZOTERO_BREF_ySP6c8A75aXy_1">
    <vt:lpwstr>ZOTERO_ITEM CSL_CITATION {"citationID":"diNMSz5I","properties":{"formattedCitation":"[11]","plainCitation":"[11]","noteIndex":0},"citationItems":[{"id":1467,"uris":["http://zotero.org/users/11107663/items/YMHBZUSR"],"itemData":{"id":1467,"type":"article-j</vt:lpwstr>
  </property>
  <property fmtid="{D5CDD505-2E9C-101B-9397-08002B2CF9AE}" pid="176" name="ZOTERO_BREF_ySP6c8A75aXy_2">
    <vt:lpwstr>ournal","abstract":"This paper reports a large-scale experiment aimed at evaluating how state-of-art computer vision systems perform in identifying plants compared to human expertise. A subset of the evaluation dataset used within LifeCLEF 2014 plant iden</vt:lpwstr>
  </property>
  <property fmtid="{D5CDD505-2E9C-101B-9397-08002B2CF9AE}" pid="177" name="ZOTERO_BREF_ySP6c8A75aXy_3">
    <vt:lpwstr>tification challenge was therefore shared with volunteers of diverse expertise, ranging from the leading experts of the targeted flora to inexperienced test subjects. In total, 16 human runs were collected and evaluated comparatively to the 27 machine-bas</vt:lpwstr>
  </property>
  <property fmtid="{D5CDD505-2E9C-101B-9397-08002B2CF9AE}" pid="178" name="ZOTERO_BREF_ySP6c8A75aXy_4">
    <vt:lpwstr>ed runs of LifeCLEF challenge. One of the main outcomes of the experiment is that machines are still far from outperforming the best expert botanists at the image-based plant identification competition. On the other side, the best machine runs are competi</vt:lpwstr>
  </property>
  <property fmtid="{D5CDD505-2E9C-101B-9397-08002B2CF9AE}" pid="179" name="ZOTERO_BREF_ySP6c8A75aXy_5">
    <vt:lpwstr>ng with experienced botanists and clearly outperform beginners and inexperienced test subjects. This shows that the performances of automated plant identification systems are very promising and may open the door to a new generation of ecological surveilla</vt:lpwstr>
  </property>
  <property fmtid="{D5CDD505-2E9C-101B-9397-08002B2CF9AE}" pid="180" name="ZOTERO_BREF_ySP6c8A75aXy_6">
    <vt:lpwstr>nce systems.","container-title":"Multimedia Tools and Applications","DOI":"10.1007/s11042-015-2607-4","ISSN":"1573-7721","issue":"3","journalAbbreviation":"Multimed Tools Appl","language":"en","page":"1647-1665","source":"Springer Link","title":"Plant ide</vt:lpwstr>
  </property>
  <property fmtid="{D5CDD505-2E9C-101B-9397-08002B2CF9AE}" pid="181" name="ZOTERO_BREF_ySP6c8A75aXy_7">
    <vt:lpwstr>ntification: man vs. machine","title-short":"Plant identification","volume":"75","author":[{"family":"Bonnet","given":"Pierre"},{"family":"Joly","given":"Alexis"},{"family":"Goëau","given":"Hervé"},{"family":"Champ","given":"Julien"},{"family":"Vignau","g</vt:lpwstr>
  </property>
  <property fmtid="{D5CDD505-2E9C-101B-9397-08002B2CF9AE}" pid="182" name="ZOTERO_BREF_ySP6c8A75aXy_8">
    <vt:lpwstr>iven":"Christel"},{"family":"Molino","given":"Jean-François"},{"family":"Barthélémy","given":"Daniel"},{"family":"Boujemaa","given":"Nozha"}],"issued":{"date-parts":[["2016",2,1]]}}}],"schema":"https://github.com/citation-style-language/schema/raw/master/</vt:lpwstr>
  </property>
  <property fmtid="{D5CDD505-2E9C-101B-9397-08002B2CF9AE}" pid="183" name="ZOTERO_BREF_ySP6c8A75aXy_9">
    <vt:lpwstr>csl-citation.json"}</vt:lpwstr>
  </property>
  <property fmtid="{D5CDD505-2E9C-101B-9397-08002B2CF9AE}" pid="184" name="ZOTERO_BREF_yTz792fFcDUF_1">
    <vt:lpwstr>ZOTERO_TEMP</vt:lpwstr>
  </property>
  <property fmtid="{D5CDD505-2E9C-101B-9397-08002B2CF9AE}" pid="185" name="ZOTERO_BREF_ypMLVaDiBNiF_1">
    <vt:lpwstr/>
  </property>
  <property fmtid="{D5CDD505-2E9C-101B-9397-08002B2CF9AE}" pid="186" name="ZOTERO_PREF_1">
    <vt:lpwstr>&lt;data data-version="3" zotero-version="6.0.26"&gt;&lt;session id="iKI26sae"/&gt;&lt;style id="http://www.zotero.org/styles/ieee" locale="pt-BR" hasBibliography="1" bibliographyStyleHasBeenSet="1"/&gt;&lt;prefs&gt;&lt;pref name="fieldType" value="Bookmark"/&gt;&lt;/prefs&gt;&lt;/data&gt;</vt:lpwstr>
  </property>
</Properties>
</file>